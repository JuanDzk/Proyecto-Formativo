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967A" w14:textId="77777777" w:rsidR="00A63563" w:rsidRPr="00F57BEE" w:rsidRDefault="00A63563" w:rsidP="00A63563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commentRangeStart w:id="0"/>
      <w:r w:rsidRPr="00F57BEE">
        <w:rPr>
          <w:rFonts w:ascii="Arial" w:hAnsi="Arial" w:cs="Arial"/>
          <w:b/>
          <w:sz w:val="20"/>
          <w:szCs w:val="20"/>
        </w:rPr>
        <w:t>PROCESO</w:t>
      </w:r>
      <w:commentRangeEnd w:id="0"/>
      <w:r w:rsidR="002844F9">
        <w:rPr>
          <w:rStyle w:val="Refdecomentario"/>
        </w:rPr>
        <w:commentReference w:id="0"/>
      </w:r>
      <w:r w:rsidRPr="00F57BEE">
        <w:rPr>
          <w:rFonts w:ascii="Arial" w:hAnsi="Arial" w:cs="Arial"/>
          <w:b/>
          <w:sz w:val="20"/>
          <w:szCs w:val="20"/>
        </w:rPr>
        <w:t xml:space="preserve"> </w:t>
      </w:r>
      <w:r w:rsidR="007C4C16" w:rsidRPr="00F57BEE">
        <w:rPr>
          <w:rFonts w:ascii="Arial" w:hAnsi="Arial" w:cs="Arial"/>
          <w:b/>
          <w:sz w:val="20"/>
          <w:szCs w:val="20"/>
        </w:rPr>
        <w:t xml:space="preserve">DE GESTIÓN </w:t>
      </w:r>
      <w:r w:rsidR="00B53D0D" w:rsidRPr="00F57BEE">
        <w:rPr>
          <w:rFonts w:ascii="Arial" w:hAnsi="Arial" w:cs="Arial"/>
          <w:b/>
          <w:sz w:val="20"/>
          <w:szCs w:val="20"/>
        </w:rPr>
        <w:t xml:space="preserve">DE FORMACIÓN PROFESIONAL INTEGRAL </w:t>
      </w:r>
    </w:p>
    <w:p w14:paraId="0A24A6AF" w14:textId="77777777" w:rsidR="00A63563" w:rsidRPr="00F57BEE" w:rsidRDefault="00A63563" w:rsidP="00A63563">
      <w:pPr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t xml:space="preserve">FORMATO </w:t>
      </w:r>
      <w:r w:rsidR="00B53D0D" w:rsidRPr="00F57BEE">
        <w:rPr>
          <w:rFonts w:ascii="Arial" w:hAnsi="Arial" w:cs="Arial"/>
          <w:b/>
          <w:sz w:val="20"/>
          <w:szCs w:val="20"/>
        </w:rPr>
        <w:t>GUÍA DE APRENDIZAJE</w:t>
      </w:r>
    </w:p>
    <w:p w14:paraId="3B1B2B51" w14:textId="77777777" w:rsidR="00A63563" w:rsidRPr="00F57BEE" w:rsidRDefault="00A63563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598E8E" w14:textId="77777777" w:rsidR="00B53D0D" w:rsidRPr="00F57BEE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t>IDENTIFICACIÓN DE LA GUIA DE APRENDIZAJE</w:t>
      </w:r>
    </w:p>
    <w:p w14:paraId="32BEA60B" w14:textId="45B63F07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Denominación del Programa de Formación:</w:t>
      </w:r>
      <w:r w:rsidR="004F1FAB" w:rsidRPr="00F57BEE">
        <w:rPr>
          <w:rFonts w:ascii="Arial" w:hAnsi="Arial" w:cs="Arial"/>
          <w:sz w:val="20"/>
          <w:szCs w:val="20"/>
        </w:rPr>
        <w:t xml:space="preserve"> </w:t>
      </w:r>
      <w:r w:rsidR="004F1FAB" w:rsidRPr="00F57BEE">
        <w:rPr>
          <w:rFonts w:ascii="Arial" w:hAnsi="Arial" w:cs="Arial"/>
          <w:color w:val="EF47C8" w:themeColor="accent2" w:themeTint="99"/>
          <w:sz w:val="20"/>
          <w:szCs w:val="20"/>
        </w:rPr>
        <w:t xml:space="preserve">Nombre del Programa de Formación </w:t>
      </w:r>
    </w:p>
    <w:p w14:paraId="56F4C046" w14:textId="7922D28E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Código del Programa de Formación:</w:t>
      </w:r>
      <w:r w:rsidR="004F1FAB" w:rsidRPr="00F57BEE">
        <w:rPr>
          <w:rFonts w:ascii="Arial" w:hAnsi="Arial" w:cs="Arial"/>
          <w:sz w:val="20"/>
          <w:szCs w:val="20"/>
        </w:rPr>
        <w:t xml:space="preserve"> </w:t>
      </w:r>
      <w:r w:rsidR="004F1FAB" w:rsidRPr="00F57BEE">
        <w:rPr>
          <w:rFonts w:ascii="Arial" w:hAnsi="Arial" w:cs="Arial"/>
          <w:color w:val="EF47C8" w:themeColor="accent2" w:themeTint="99"/>
          <w:sz w:val="20"/>
          <w:szCs w:val="20"/>
        </w:rPr>
        <w:t>Se extrae del programa de formación</w:t>
      </w:r>
    </w:p>
    <w:p w14:paraId="068113D3" w14:textId="18736DEF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Nombre del Proyecto (si es formación Titulada)</w:t>
      </w:r>
      <w:r w:rsidR="004F1FAB" w:rsidRPr="00F57BEE">
        <w:rPr>
          <w:rFonts w:ascii="Arial" w:hAnsi="Arial" w:cs="Arial"/>
          <w:sz w:val="20"/>
          <w:szCs w:val="20"/>
        </w:rPr>
        <w:t xml:space="preserve">: </w:t>
      </w:r>
      <w:r w:rsidR="004F1FAB" w:rsidRPr="00F57BEE">
        <w:rPr>
          <w:rFonts w:ascii="Arial" w:hAnsi="Arial" w:cs="Arial"/>
          <w:color w:val="EF47C8" w:themeColor="accent2" w:themeTint="99"/>
          <w:sz w:val="20"/>
          <w:szCs w:val="20"/>
        </w:rPr>
        <w:t>De acuerdo con lo registrado en el sistema de Sofia Plus (Ruta de acceso al proyecto</w:t>
      </w:r>
      <w:r w:rsidR="00100ADE" w:rsidRPr="00F57BEE">
        <w:rPr>
          <w:rFonts w:ascii="Arial" w:hAnsi="Arial" w:cs="Arial"/>
          <w:color w:val="EF47C8" w:themeColor="accent2" w:themeTint="99"/>
          <w:sz w:val="20"/>
          <w:szCs w:val="20"/>
        </w:rPr>
        <w:t>: Rol de instructor – Ejecución de la Formación – Generar PDF de proyecto formativo)</w:t>
      </w:r>
    </w:p>
    <w:p w14:paraId="20E249B1" w14:textId="2B42D5BF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Fase del Proyecto (si es formación Titulada)</w:t>
      </w:r>
      <w:r w:rsidR="00AE16D6" w:rsidRPr="00F57BEE">
        <w:rPr>
          <w:rFonts w:ascii="Arial" w:hAnsi="Arial" w:cs="Arial"/>
          <w:sz w:val="20"/>
          <w:szCs w:val="20"/>
        </w:rPr>
        <w:t xml:space="preserve">: </w:t>
      </w:r>
      <w:r w:rsidR="00AE16D6" w:rsidRPr="00F57BEE">
        <w:rPr>
          <w:rFonts w:ascii="Arial" w:hAnsi="Arial" w:cs="Arial"/>
          <w:color w:val="EF47C8" w:themeColor="accent2" w:themeTint="99"/>
          <w:sz w:val="20"/>
          <w:szCs w:val="20"/>
        </w:rPr>
        <w:t>Copiar y pegar desde la planeación pedagógica (GFPI-F134)</w:t>
      </w:r>
    </w:p>
    <w:p w14:paraId="2431BC15" w14:textId="270CEBB9" w:rsidR="00B53D0D" w:rsidRPr="00F57BEE" w:rsidRDefault="00B53D0D" w:rsidP="13D2987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Actividad de Proyecto</w:t>
      </w:r>
      <w:r w:rsidR="00A60576" w:rsidRPr="00F57BEE">
        <w:rPr>
          <w:rFonts w:ascii="Arial" w:hAnsi="Arial" w:cs="Arial"/>
          <w:sz w:val="20"/>
          <w:szCs w:val="20"/>
        </w:rPr>
        <w:t xml:space="preserve"> </w:t>
      </w:r>
      <w:r w:rsidRPr="00F57BEE">
        <w:rPr>
          <w:rFonts w:ascii="Arial" w:hAnsi="Arial" w:cs="Arial"/>
          <w:sz w:val="20"/>
          <w:szCs w:val="20"/>
        </w:rPr>
        <w:t>(si es formación Titulada)</w:t>
      </w:r>
      <w:r w:rsidR="00AE16D6" w:rsidRPr="00F57BEE">
        <w:rPr>
          <w:rFonts w:ascii="Arial" w:hAnsi="Arial" w:cs="Arial"/>
          <w:sz w:val="20"/>
          <w:szCs w:val="20"/>
        </w:rPr>
        <w:t xml:space="preserve">: </w:t>
      </w:r>
      <w:r w:rsidR="00AE16D6" w:rsidRPr="00F57BEE">
        <w:rPr>
          <w:rFonts w:ascii="Arial" w:hAnsi="Arial" w:cs="Arial"/>
          <w:color w:val="EF47C8" w:themeColor="accent2" w:themeTint="99"/>
          <w:sz w:val="20"/>
          <w:szCs w:val="20"/>
        </w:rPr>
        <w:t>Copiar y pegar desde la planeación pedagógica (GFPI-F134)</w:t>
      </w:r>
    </w:p>
    <w:p w14:paraId="23092E9F" w14:textId="523F37CB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Competencia</w:t>
      </w:r>
      <w:r w:rsidR="00AE16D6" w:rsidRPr="00F57BEE">
        <w:rPr>
          <w:rFonts w:ascii="Arial" w:hAnsi="Arial" w:cs="Arial"/>
          <w:sz w:val="20"/>
          <w:szCs w:val="20"/>
        </w:rPr>
        <w:t xml:space="preserve">: </w:t>
      </w:r>
      <w:r w:rsidR="00AE16D6" w:rsidRPr="00F57BEE">
        <w:rPr>
          <w:rFonts w:ascii="Arial" w:hAnsi="Arial" w:cs="Arial"/>
          <w:color w:val="EF47C8" w:themeColor="accent2" w:themeTint="99"/>
          <w:sz w:val="20"/>
          <w:szCs w:val="20"/>
        </w:rPr>
        <w:t>Copiar y pegar desde la planeación pedagógica (GFPI-F134)</w:t>
      </w:r>
    </w:p>
    <w:p w14:paraId="324E5E0F" w14:textId="5E4C4F58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Resultados de Aprendizaje Alcanzar:</w:t>
      </w:r>
      <w:r w:rsidR="00320CD8" w:rsidRPr="00F57BEE">
        <w:rPr>
          <w:rFonts w:ascii="Arial" w:hAnsi="Arial" w:cs="Arial"/>
          <w:sz w:val="20"/>
          <w:szCs w:val="20"/>
        </w:rPr>
        <w:t xml:space="preserve"> </w:t>
      </w:r>
      <w:r w:rsidR="00AE16D6" w:rsidRPr="00F57BEE">
        <w:rPr>
          <w:rFonts w:ascii="Arial" w:hAnsi="Arial" w:cs="Arial"/>
          <w:color w:val="EF47C8" w:themeColor="accent2" w:themeTint="99"/>
          <w:sz w:val="20"/>
          <w:szCs w:val="20"/>
        </w:rPr>
        <w:t>Copiar y pegar desde la planeación pedagógica (GFPI-F134)</w:t>
      </w:r>
    </w:p>
    <w:p w14:paraId="037B2631" w14:textId="541E515D" w:rsidR="00B53D0D" w:rsidRPr="00F57BEE" w:rsidRDefault="00B53D0D" w:rsidP="00B53D0D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F57BEE">
        <w:rPr>
          <w:rFonts w:ascii="Arial" w:hAnsi="Arial" w:cs="Arial"/>
          <w:sz w:val="20"/>
          <w:szCs w:val="20"/>
        </w:rPr>
        <w:t>Duración de la Guía</w:t>
      </w:r>
      <w:r w:rsidR="00AE16D6" w:rsidRPr="00F57BEE">
        <w:rPr>
          <w:rFonts w:ascii="Arial" w:hAnsi="Arial" w:cs="Arial"/>
          <w:sz w:val="20"/>
          <w:szCs w:val="20"/>
        </w:rPr>
        <w:t xml:space="preserve">: </w:t>
      </w:r>
      <w:r w:rsidR="00AE16D6" w:rsidRPr="00F57BEE">
        <w:rPr>
          <w:rFonts w:ascii="Arial" w:hAnsi="Arial" w:cs="Arial"/>
          <w:color w:val="EF47C8" w:themeColor="accent2" w:themeTint="99"/>
          <w:sz w:val="20"/>
          <w:szCs w:val="20"/>
        </w:rPr>
        <w:t>Tiempo total en horas que requerirá el desarrollo de todas las actividades de aprendizaje propuestas en la guía</w:t>
      </w:r>
    </w:p>
    <w:p w14:paraId="2674D6E1" w14:textId="77777777" w:rsidR="00B53D0D" w:rsidRPr="00F57BEE" w:rsidRDefault="00B53D0D" w:rsidP="00B53D0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B644E9A" w14:textId="77777777" w:rsidR="00B53D0D" w:rsidRPr="00F57BEE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t>2. PRESENTACIÓN</w:t>
      </w:r>
    </w:p>
    <w:p w14:paraId="0228541F" w14:textId="77777777" w:rsidR="00B53D0D" w:rsidRPr="00F57BEE" w:rsidRDefault="00B53D0D" w:rsidP="00B53D0D">
      <w:pPr>
        <w:pStyle w:val="Prrafodelista"/>
        <w:numPr>
          <w:ilvl w:val="0"/>
          <w:numId w:val="26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57BEE">
        <w:rPr>
          <w:rFonts w:ascii="Arial" w:hAnsi="Arial" w:cs="Arial"/>
          <w:sz w:val="20"/>
          <w:szCs w:val="20"/>
          <w:lang w:val="es-MX"/>
        </w:rPr>
        <w:t xml:space="preserve">Motivar hacia la actividad de aprendizaje en consideración a las fortalezas que aportará en el desarrollo de habilidades y destrezas </w:t>
      </w:r>
    </w:p>
    <w:p w14:paraId="602FEB92" w14:textId="77777777" w:rsidR="00B53D0D" w:rsidRPr="00F57BEE" w:rsidRDefault="00B53D0D" w:rsidP="00B53D0D">
      <w:pPr>
        <w:pStyle w:val="Prrafodelista"/>
        <w:numPr>
          <w:ilvl w:val="0"/>
          <w:numId w:val="26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57BEE">
        <w:rPr>
          <w:rFonts w:ascii="Arial" w:hAnsi="Arial" w:cs="Arial"/>
          <w:sz w:val="20"/>
          <w:szCs w:val="20"/>
          <w:lang w:val="es-MX"/>
        </w:rPr>
        <w:t>Guiar y organizar el aprendizaje de manera que se oriente al desarrollo integral del aprendiz</w:t>
      </w:r>
    </w:p>
    <w:p w14:paraId="296D36BB" w14:textId="77777777" w:rsidR="00B53D0D" w:rsidRPr="00F57BEE" w:rsidRDefault="00B53D0D" w:rsidP="00B53D0D">
      <w:pPr>
        <w:pStyle w:val="Prrafodelista"/>
        <w:numPr>
          <w:ilvl w:val="0"/>
          <w:numId w:val="26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57BEE">
        <w:rPr>
          <w:rFonts w:ascii="Arial" w:hAnsi="Arial" w:cs="Arial"/>
          <w:sz w:val="20"/>
          <w:szCs w:val="20"/>
          <w:lang w:val="es-MX"/>
        </w:rPr>
        <w:t>Motivar a la acción, al trabajo autónomo sistemático y organizado</w:t>
      </w:r>
    </w:p>
    <w:p w14:paraId="5DD9639F" w14:textId="77777777" w:rsidR="00B53D0D" w:rsidRPr="00F57BEE" w:rsidRDefault="00B53D0D" w:rsidP="00B53D0D">
      <w:pPr>
        <w:pStyle w:val="Prrafodelista"/>
        <w:numPr>
          <w:ilvl w:val="0"/>
          <w:numId w:val="26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57BEE">
        <w:rPr>
          <w:rFonts w:ascii="Arial" w:hAnsi="Arial" w:cs="Arial"/>
          <w:sz w:val="20"/>
          <w:szCs w:val="20"/>
          <w:lang w:val="es-MX"/>
        </w:rPr>
        <w:t>Relacionar conocimientos previos con los nuevos para la construcción significativa de los mismos</w:t>
      </w:r>
    </w:p>
    <w:p w14:paraId="77CFB3BC" w14:textId="77777777" w:rsidR="00B53D0D" w:rsidRPr="00F57BEE" w:rsidRDefault="00B53D0D" w:rsidP="00B53D0D">
      <w:pPr>
        <w:pStyle w:val="Prrafodelista"/>
        <w:numPr>
          <w:ilvl w:val="0"/>
          <w:numId w:val="26"/>
        </w:numPr>
        <w:tabs>
          <w:tab w:val="left" w:pos="3828"/>
        </w:tabs>
        <w:spacing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57BEE">
        <w:rPr>
          <w:rFonts w:ascii="Arial" w:hAnsi="Arial" w:cs="Arial"/>
          <w:sz w:val="20"/>
          <w:szCs w:val="20"/>
          <w:lang w:val="es-MX"/>
        </w:rPr>
        <w:t>Promover el aprendizaje colaborativo y el crecimiento integral del grupo</w:t>
      </w:r>
    </w:p>
    <w:p w14:paraId="47769664" w14:textId="77777777" w:rsidR="00AB17FF" w:rsidRDefault="00AB17FF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</w:p>
    <w:p w14:paraId="08D809B5" w14:textId="472A93D8" w:rsidR="00B53D0D" w:rsidRPr="00F57BEE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F57BEE">
        <w:rPr>
          <w:rFonts w:ascii="Arial" w:hAnsi="Arial" w:cs="Arial"/>
          <w:b/>
          <w:sz w:val="20"/>
          <w:szCs w:val="20"/>
          <w:lang w:val="es-MX"/>
        </w:rPr>
        <w:t>3.  FORMULACIÓN DE LAS ACTIVIDADES DE APRENDIZAJE</w:t>
      </w:r>
    </w:p>
    <w:p w14:paraId="41F2B308" w14:textId="77777777" w:rsidR="00AB15A6" w:rsidRPr="00F57BEE" w:rsidRDefault="00B53D0D" w:rsidP="00FF2B35">
      <w:pPr>
        <w:spacing w:after="0" w:line="240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57BEE">
        <w:rPr>
          <w:rFonts w:ascii="Arial" w:hAnsi="Arial" w:cs="Arial"/>
          <w:sz w:val="20"/>
          <w:szCs w:val="20"/>
          <w:lang w:val="es-MX"/>
        </w:rPr>
        <w:t>Descripción de la(s) Actividad(es)</w:t>
      </w:r>
      <w:r w:rsidR="00FF2B35" w:rsidRPr="00F57BEE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62F90BA4" w14:textId="56C97905" w:rsidR="00FF2B35" w:rsidRPr="00F57BEE" w:rsidRDefault="00FF2B35" w:rsidP="00FF2B35">
      <w:pPr>
        <w:spacing w:after="0" w:line="240" w:lineRule="auto"/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Tomando como referencia la planeación pedagógica</w:t>
      </w:r>
      <w:r w:rsidR="00AB15A6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(GFPI- F-134)</w:t>
      </w:r>
      <w:r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y las orientaciones para elaborar guías de aprendizaje citado en la guía de desarrollo curricular</w:t>
      </w:r>
      <w:r w:rsidR="43429338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GFPI-G-012 V3</w:t>
      </w:r>
    </w:p>
    <w:p w14:paraId="074076D6" w14:textId="77777777" w:rsidR="00320CD8" w:rsidRPr="00F57BEE" w:rsidRDefault="00320CD8" w:rsidP="00FF2B3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</w:p>
    <w:p w14:paraId="72852AAF" w14:textId="6382DE0F" w:rsidR="00320CD8" w:rsidRPr="00F57BEE" w:rsidRDefault="000A670A" w:rsidP="13D2987C">
      <w:pPr>
        <w:rPr>
          <w:rFonts w:ascii="Arial" w:hAnsi="Arial" w:cs="Arial"/>
          <w:b/>
          <w:bCs/>
          <w:sz w:val="20"/>
          <w:szCs w:val="20"/>
        </w:rPr>
      </w:pPr>
      <w:r w:rsidRPr="00F57BEE">
        <w:rPr>
          <w:rFonts w:ascii="Arial" w:hAnsi="Arial" w:cs="Arial"/>
          <w:b/>
          <w:bCs/>
          <w:sz w:val="20"/>
          <w:szCs w:val="20"/>
        </w:rPr>
        <w:t xml:space="preserve">3.1. </w:t>
      </w:r>
      <w:r w:rsidR="00320CD8" w:rsidRPr="00F57BEE">
        <w:rPr>
          <w:rFonts w:ascii="Arial" w:hAnsi="Arial" w:cs="Arial"/>
          <w:b/>
          <w:bCs/>
          <w:sz w:val="20"/>
          <w:szCs w:val="20"/>
        </w:rPr>
        <w:t>Actividades de Reflexión inicial (antes de aprender)</w:t>
      </w:r>
    </w:p>
    <w:p w14:paraId="2E8DD8EA" w14:textId="153E92C5" w:rsidR="009D5C93" w:rsidRPr="00F57BEE" w:rsidRDefault="0DD0A6CF" w:rsidP="13D2987C">
      <w:pPr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Es importante que en este momento se inicie con el </w:t>
      </w:r>
      <w:r w:rsidR="5B0FE2F3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plantea</w:t>
      </w:r>
      <w:r w:rsidR="3D59C9E8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miento</w:t>
      </w:r>
      <w:r w:rsidR="5B0FE2F3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una situación </w:t>
      </w:r>
      <w:r w:rsidR="73390628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problémica y</w:t>
      </w:r>
      <w:r w:rsidR="5B0FE2F3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para ello tenga</w:t>
      </w:r>
      <w:r w:rsidR="5F546F05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en cuenta </w:t>
      </w:r>
      <w:r w:rsidR="009D5C93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las siguientes consideraciones</w:t>
      </w:r>
      <w:r w:rsidR="064DC432" w:rsidRPr="00F57BE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.</w:t>
      </w:r>
    </w:p>
    <w:p w14:paraId="338456DC" w14:textId="1C3AFCD9" w:rsidR="13D2987C" w:rsidRPr="0072207C" w:rsidRDefault="13D2987C" w:rsidP="13D2987C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219003F9" w14:textId="226D034D" w:rsidR="3255BD9C" w:rsidRPr="0072207C" w:rsidRDefault="3255BD9C" w:rsidP="13D298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72207C">
        <w:rPr>
          <w:rFonts w:ascii="Arial" w:hAnsi="Arial" w:cs="Arial"/>
          <w:color w:val="EF47C8" w:themeColor="accent2" w:themeTint="99"/>
          <w:sz w:val="20"/>
          <w:szCs w:val="20"/>
        </w:rPr>
        <w:t>La situación problémica se construye con base en los resultados de aprendizaje y se constituye en el punto de partida para afrontar los problemas comunes surgidos de la interpretación de necesidades de los contextos productivo y social representado en el proyecto formativo.</w:t>
      </w:r>
    </w:p>
    <w:p w14:paraId="4B2452A6" w14:textId="77777777" w:rsidR="00967B68" w:rsidRPr="0072207C" w:rsidRDefault="00967B68" w:rsidP="00967B68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07BFA99C" w14:textId="4B83948D" w:rsidR="4E22EE77" w:rsidRPr="0072207C" w:rsidRDefault="4E22EE77" w:rsidP="13D298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De la situación problémica como punto de partida y de la reflexión académica se desprenden procesos para la formulación de preguntas problémicas, </w:t>
      </w:r>
      <w:r w:rsidR="63759222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así</w:t>
      </w:r>
      <w:r w:rsidR="2792FCCE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como el inicio de un ciclo didáctico que genere el desarrollo de </w:t>
      </w: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habilidades de pensamiento superior; describir, reflexionar, analizar, comparar, contrastar y concluir.</w:t>
      </w:r>
    </w:p>
    <w:p w14:paraId="11E6D4CB" w14:textId="77777777" w:rsidR="00967B68" w:rsidRPr="0072207C" w:rsidRDefault="00967B68" w:rsidP="00967B68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5AA1FD06" w14:textId="37C41F75" w:rsidR="3F23BE34" w:rsidRPr="00E305B5" w:rsidRDefault="3F23BE34" w:rsidP="13D298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Es necesario considerar que la situación problémica persuada para </w:t>
      </w:r>
      <w:r w:rsidR="5F2DDFDE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que </w:t>
      </w: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el aprendiz manifiestes sus </w:t>
      </w:r>
      <w:r w:rsidR="042F39CA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inquietudes</w:t>
      </w: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, debe ser lo suficientemente interesante que motive la </w:t>
      </w:r>
      <w:r w:rsidR="0FBBBF20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lúdica</w:t>
      </w: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para el aprendizaje, incentive el </w:t>
      </w:r>
      <w:r w:rsidR="3FA7F056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proceso de búsqueda de conocimiento e intente agotar el conocimiento formal de los aprendices</w:t>
      </w:r>
      <w:r w:rsidR="514A333A"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.</w:t>
      </w:r>
    </w:p>
    <w:p w14:paraId="295317E3" w14:textId="77777777" w:rsidR="00E305B5" w:rsidRPr="00E305B5" w:rsidRDefault="00E305B5" w:rsidP="00E305B5">
      <w:pPr>
        <w:pStyle w:val="Prrafodelista"/>
        <w:rPr>
          <w:rFonts w:ascii="Arial" w:hAnsi="Arial" w:cs="Arial"/>
          <w:color w:val="EF47C8" w:themeColor="accent2" w:themeTint="99"/>
          <w:sz w:val="20"/>
          <w:szCs w:val="20"/>
        </w:rPr>
      </w:pPr>
    </w:p>
    <w:p w14:paraId="79F78FC3" w14:textId="28AF3F03" w:rsidR="00E305B5" w:rsidRPr="0072207C" w:rsidRDefault="00E305B5" w:rsidP="13D298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>
        <w:rPr>
          <w:rFonts w:ascii="Arial" w:hAnsi="Arial" w:cs="Arial"/>
          <w:color w:val="EF47C8" w:themeColor="accent2" w:themeTint="99"/>
          <w:sz w:val="20"/>
          <w:szCs w:val="20"/>
        </w:rPr>
        <w:t>Cómo el resultado de aprendizaje a desarrollar impacta en el proyecto formativo y en la especialidad.</w:t>
      </w:r>
    </w:p>
    <w:p w14:paraId="23E3668E" w14:textId="77777777" w:rsidR="00967B68" w:rsidRPr="0072207C" w:rsidRDefault="00967B68" w:rsidP="00967B68">
      <w:pPr>
        <w:pStyle w:val="Prrafodelista"/>
        <w:spacing w:after="0" w:line="240" w:lineRule="auto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</w:p>
    <w:p w14:paraId="48769E45" w14:textId="297B7F83" w:rsidR="00967B68" w:rsidRPr="0072207C" w:rsidRDefault="00967B68" w:rsidP="13D2987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 w:rsidRPr="0072207C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Una vez registrada la actividad tener en cuenta el registro de:</w:t>
      </w:r>
    </w:p>
    <w:p w14:paraId="07C354BB" w14:textId="5C2EDB46" w:rsidR="00967B68" w:rsidRDefault="00967B68" w:rsidP="00967B68">
      <w:pPr>
        <w:spacing w:after="0" w:line="240" w:lineRule="auto"/>
        <w:ind w:left="360"/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</w:p>
    <w:p w14:paraId="15CF6A69" w14:textId="34123B0A" w:rsidR="002F69B1" w:rsidRPr="00AD59BB" w:rsidRDefault="26F8B506" w:rsidP="13D2987C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Técnicas didácticas</w:t>
      </w:r>
      <w:r w:rsidR="002F69B1"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:</w:t>
      </w:r>
    </w:p>
    <w:p w14:paraId="51320327" w14:textId="256485B6" w:rsidR="002F69B1" w:rsidRPr="00AD59BB" w:rsidRDefault="2B4A5729" w:rsidP="13D2987C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Recursos didácticos</w:t>
      </w:r>
      <w:r w:rsidR="002F69B1"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:  </w:t>
      </w:r>
    </w:p>
    <w:p w14:paraId="06AFD42D" w14:textId="5F76E20B" w:rsidR="002F69B1" w:rsidRPr="00AD59BB" w:rsidRDefault="002F69B1" w:rsidP="13D2987C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Tiempo:</w:t>
      </w:r>
    </w:p>
    <w:p w14:paraId="7039D8DB" w14:textId="77777777" w:rsidR="001B31A2" w:rsidRPr="00AD59BB" w:rsidRDefault="001B31A2" w:rsidP="001B31A2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Forma de trabajo:</w:t>
      </w:r>
      <w:r w:rsidRPr="00AD59BB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(Individual o grupal) y (presencial o desescolarizada)</w:t>
      </w:r>
    </w:p>
    <w:p w14:paraId="6ECAAC1D" w14:textId="77777777" w:rsidR="001B31A2" w:rsidRPr="00AD59BB" w:rsidRDefault="001B31A2" w:rsidP="001B31A2">
      <w:pPr>
        <w:pStyle w:val="Prrafodelista"/>
        <w:spacing w:after="0" w:line="240" w:lineRule="auto"/>
        <w:ind w:left="1429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0EB97B28" w14:textId="77777777" w:rsidR="002F69B1" w:rsidRPr="00F57BEE" w:rsidRDefault="002F69B1" w:rsidP="0072207C">
      <w:pPr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439A2930" w14:textId="226B7022" w:rsidR="00320CD8" w:rsidRPr="00F57BEE" w:rsidRDefault="000A670A" w:rsidP="0072207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57BEE">
        <w:rPr>
          <w:rFonts w:ascii="Arial" w:hAnsi="Arial" w:cs="Arial"/>
          <w:b/>
          <w:bCs/>
          <w:sz w:val="20"/>
          <w:szCs w:val="20"/>
        </w:rPr>
        <w:t xml:space="preserve">3.2 </w:t>
      </w:r>
      <w:r w:rsidR="00320CD8" w:rsidRPr="00F57BEE">
        <w:rPr>
          <w:rFonts w:ascii="Arial" w:hAnsi="Arial" w:cs="Arial"/>
          <w:b/>
          <w:bCs/>
          <w:sz w:val="20"/>
          <w:szCs w:val="20"/>
        </w:rPr>
        <w:t>Actividades de contextualización e identificación de conocimientos necesarios para el aprendizaje. (Antes de aprender)</w:t>
      </w:r>
    </w:p>
    <w:p w14:paraId="06027CC9" w14:textId="04002ED2" w:rsidR="323A2C60" w:rsidRDefault="323A2C60" w:rsidP="00B7487E">
      <w:pPr>
        <w:pStyle w:val="Prrafodelista"/>
        <w:numPr>
          <w:ilvl w:val="0"/>
          <w:numId w:val="32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Son consecuencia de la actividad planteada en la situación problémica,</w:t>
      </w:r>
      <w:r w:rsidR="30F1D479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y da inicio al aprendizaje significativo, la </w:t>
      </w:r>
      <w:r w:rsidR="3176069B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característica esencial es permitir al aprendiz la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identificación de saberes construidos a partir de las experiencias previas con el fin de promover la evaluación auto diagnóstica</w:t>
      </w:r>
      <w:r w:rsidR="2F27D4D8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y la metacognición.</w:t>
      </w:r>
    </w:p>
    <w:p w14:paraId="1610DC86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0E1910D8" w14:textId="1FE8B6EE" w:rsidR="2F27D4D8" w:rsidRDefault="2F27D4D8" w:rsidP="00B7487E">
      <w:pPr>
        <w:pStyle w:val="Prrafodelista"/>
        <w:numPr>
          <w:ilvl w:val="0"/>
          <w:numId w:val="32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Se puede orientar por medio de técnicas como; preguntas, lluvia de ideas, socialización de experiencias, intercambio de métodos y forma de hace las cosas, actividades de observación.</w:t>
      </w:r>
    </w:p>
    <w:p w14:paraId="3DBE8F6B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239F4749" w14:textId="55B240FD" w:rsidR="002F69B1" w:rsidRPr="00AD59BB" w:rsidRDefault="323A2C60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Técnicas didácticas</w:t>
      </w:r>
      <w:r w:rsidR="002F69B1"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:</w:t>
      </w:r>
    </w:p>
    <w:p w14:paraId="307E7C7C" w14:textId="76C1EE2A" w:rsidR="002F69B1" w:rsidRPr="00AD59BB" w:rsidRDefault="5132B810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Recursos didácticos</w:t>
      </w:r>
      <w:r w:rsidR="002F69B1"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:  </w:t>
      </w:r>
    </w:p>
    <w:p w14:paraId="7F7A6707" w14:textId="3E61DA12" w:rsidR="002F69B1" w:rsidRPr="00AD59BB" w:rsidRDefault="002F69B1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Tiempo:</w:t>
      </w:r>
    </w:p>
    <w:p w14:paraId="714E156D" w14:textId="77777777" w:rsidR="00C61A45" w:rsidRPr="00AD59BB" w:rsidRDefault="00C61A45" w:rsidP="00C61A4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AD59BB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Forma de trabajo:</w:t>
      </w:r>
      <w:r w:rsidRPr="00AD59BB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(Individual o grupal) y (presencial o desescolarizada)</w:t>
      </w:r>
    </w:p>
    <w:p w14:paraId="4AF7C20D" w14:textId="77777777" w:rsidR="00C61A45" w:rsidRPr="00AD59BB" w:rsidRDefault="00C61A45" w:rsidP="00C61A45">
      <w:pPr>
        <w:pStyle w:val="Prrafodelista"/>
        <w:spacing w:after="0" w:line="240" w:lineRule="auto"/>
        <w:ind w:left="1429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580F3DD7" w14:textId="392BEFD2" w:rsidR="13D2987C" w:rsidRPr="00F57BEE" w:rsidRDefault="13D2987C" w:rsidP="13D2987C">
      <w:pPr>
        <w:spacing w:after="0" w:line="240" w:lineRule="auto"/>
        <w:ind w:left="709"/>
        <w:jc w:val="both"/>
        <w:rPr>
          <w:rFonts w:ascii="Arial" w:eastAsia="Century Gothic" w:hAnsi="Arial" w:cs="Arial"/>
          <w:color w:val="FF0000"/>
          <w:sz w:val="20"/>
          <w:szCs w:val="20"/>
        </w:rPr>
      </w:pPr>
    </w:p>
    <w:p w14:paraId="214D62E8" w14:textId="77777777" w:rsidR="00320CD8" w:rsidRPr="00F57BEE" w:rsidRDefault="000A670A" w:rsidP="0072207C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F57BEE">
        <w:rPr>
          <w:rFonts w:ascii="Arial" w:hAnsi="Arial" w:cs="Arial"/>
          <w:b/>
          <w:bCs/>
          <w:sz w:val="20"/>
          <w:szCs w:val="20"/>
        </w:rPr>
        <w:t xml:space="preserve">3.3 </w:t>
      </w:r>
      <w:r w:rsidR="00320CD8" w:rsidRPr="00F57BEE">
        <w:rPr>
          <w:rFonts w:ascii="Arial" w:hAnsi="Arial" w:cs="Arial"/>
          <w:b/>
          <w:bCs/>
          <w:sz w:val="20"/>
          <w:szCs w:val="20"/>
        </w:rPr>
        <w:t>Actividades de apropiación del conocimiento (Conceptualización y Teorización).  (Mientras aprendo)</w:t>
      </w:r>
    </w:p>
    <w:p w14:paraId="34598D02" w14:textId="2CF5515F" w:rsidR="4F6D5E65" w:rsidRDefault="4F6D5E65" w:rsidP="00B7487E">
      <w:pPr>
        <w:pStyle w:val="Prrafodelista"/>
        <w:numPr>
          <w:ilvl w:val="0"/>
          <w:numId w:val="31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Se traen de manera textual de la planeación pedagógica.</w:t>
      </w:r>
      <w:r w:rsidR="5CCF28EA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(Verbo en infinito </w:t>
      </w:r>
      <w:r w:rsidR="4AA3CA0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+ Objeto + Condición)</w:t>
      </w:r>
      <w:r w:rsid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.</w:t>
      </w:r>
    </w:p>
    <w:p w14:paraId="5A3F6E4B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71C33A2E" w14:textId="2A03C30C" w:rsidR="30219474" w:rsidRDefault="30219474" w:rsidP="00B7487E">
      <w:pPr>
        <w:pStyle w:val="Prrafodelista"/>
        <w:numPr>
          <w:ilvl w:val="0"/>
          <w:numId w:val="31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En las </w:t>
      </w:r>
      <w:r w:rsidR="46509264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subactividades que aquí se proponen s</w:t>
      </w:r>
      <w:r w:rsidR="4F6D5E65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e da un proceso de teorización o de conceptualización</w:t>
      </w:r>
      <w:r w:rsidR="17A508A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.</w:t>
      </w:r>
    </w:p>
    <w:p w14:paraId="6D5E62E5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3FBEF773" w14:textId="5880DC45" w:rsidR="4F6D5E65" w:rsidRPr="00B7487E" w:rsidRDefault="4F6D5E65" w:rsidP="00B7487E">
      <w:pPr>
        <w:pStyle w:val="Prrafodelista"/>
        <w:numPr>
          <w:ilvl w:val="0"/>
          <w:numId w:val="31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Permite desarrollar capacidades para la elaboración de marcos conceptuales, la construcción y apropiación de los saberes inherentes a las competencias del programa de formación, la construcción de algoritmos procedimentales y la implementación de la práctica (saber hacer), el instructor asume la función mediadora como experto</w:t>
      </w:r>
      <w:r w:rsidR="00B7487E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.</w:t>
      </w:r>
    </w:p>
    <w:p w14:paraId="628F2ED0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54FBB0E2" w14:textId="6D05F6B9" w:rsidR="7546D1AF" w:rsidRDefault="7546D1AF" w:rsidP="00B7487E">
      <w:pPr>
        <w:pStyle w:val="Prrafodelista"/>
        <w:numPr>
          <w:ilvl w:val="0"/>
          <w:numId w:val="31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El proceso de aprendizaje lo constituye la secuencia de </w:t>
      </w:r>
      <w:proofErr w:type="gramStart"/>
      <w:r w:rsidR="4F6D5E65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sub actividades</w:t>
      </w:r>
      <w:proofErr w:type="gramEnd"/>
      <w:r w:rsidR="4F6D5E65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requeridas para resolver la actividad de aprendizaje a partir de una secuencia didáctica, pensadas en los dominios de aprendizaje; cognitivo, procedimental y actitudinal</w:t>
      </w:r>
      <w:r w:rsidR="15D4A42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, promoviendo el desarrollo de las competencias del programa de formación </w:t>
      </w:r>
      <w:r w:rsidR="5FC09D1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y </w:t>
      </w:r>
      <w:r w:rsidR="4F6D5E65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la inclusión </w:t>
      </w:r>
      <w:r w:rsidR="55C01EA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d</w:t>
      </w:r>
      <w:r w:rsidR="4F6D5E65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e estrategias para el desarrollo de las TIC.</w:t>
      </w:r>
    </w:p>
    <w:p w14:paraId="18D6FB77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6A3488A0" w14:textId="55B489EC" w:rsidR="2A10E60C" w:rsidRDefault="2A10E60C" w:rsidP="00B7487E">
      <w:pPr>
        <w:pStyle w:val="Prrafodelista"/>
        <w:numPr>
          <w:ilvl w:val="0"/>
          <w:numId w:val="31"/>
        </w:numPr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Proponer estrategias</w:t>
      </w:r>
      <w:r w:rsidR="0B3FF83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y técnicas </w:t>
      </w:r>
      <w:r w:rsidR="59658114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didácticas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</w:t>
      </w:r>
      <w:r w:rsidR="42D5F41D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como; 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mapa</w:t>
      </w:r>
      <w:r w:rsidR="4A4171AF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mentales, </w:t>
      </w:r>
      <w:r w:rsidR="59B0059F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mentefactos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, uve </w:t>
      </w:r>
      <w:r w:rsidR="18544FCE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heurística</w:t>
      </w:r>
      <w:r w:rsidR="61D09F1C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, </w:t>
      </w:r>
      <w:r w:rsidR="562DD809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mapas</w:t>
      </w:r>
      <w:r w:rsidR="61D09F1C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conceptuales, </w:t>
      </w:r>
      <w:r w:rsidR="37F6295D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ideogramas, líneas de tiempo, </w:t>
      </w:r>
      <w:r w:rsidR="3E5CBFC1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causa efecto</w:t>
      </w:r>
      <w:r w:rsidR="497FE1F6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,</w:t>
      </w:r>
      <w:r w:rsidR="35804AA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organizadores gráficos en general,</w:t>
      </w:r>
      <w:r w:rsidR="497FE1F6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preguntas problémicas, </w:t>
      </w:r>
      <w:r w:rsidR="3400DAB4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analogías</w:t>
      </w:r>
      <w:r w:rsidR="497FE1F6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, apareamientos, conversatorios, estudios de caso, simulaciones, juego d</w:t>
      </w:r>
      <w:r w:rsidR="4962F1A4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 roles, demostraciones, </w:t>
      </w:r>
      <w:r w:rsidR="2F9DE66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seminarios investigativos</w:t>
      </w:r>
      <w:r w:rsidR="13A1F649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, diarios de campo,</w:t>
      </w:r>
      <w:r w:rsidR="2F9DE66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entre otros</w:t>
      </w:r>
      <w:r w:rsid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.</w:t>
      </w:r>
    </w:p>
    <w:p w14:paraId="0A1BF6FF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02A7A2EF" w14:textId="4B337F97" w:rsidR="002F69B1" w:rsidRPr="00B7487E" w:rsidRDefault="002F69B1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Evidencia de aprendizaje: </w:t>
      </w:r>
    </w:p>
    <w:p w14:paraId="50061E5E" w14:textId="18FE26E1" w:rsidR="002F69B1" w:rsidRPr="00B7487E" w:rsidRDefault="12E08C94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Técnicas didácticas</w:t>
      </w:r>
      <w:r w:rsidR="002F69B1"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:</w:t>
      </w:r>
    </w:p>
    <w:p w14:paraId="037035AC" w14:textId="561B1592" w:rsidR="002F69B1" w:rsidRPr="00B7487E" w:rsidRDefault="76219961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Recursos didácticos</w:t>
      </w:r>
      <w:r w:rsidR="002F69B1"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:  </w:t>
      </w:r>
    </w:p>
    <w:p w14:paraId="5C973EBC" w14:textId="5CF575AE" w:rsidR="002F69B1" w:rsidRPr="00B7487E" w:rsidRDefault="002F69B1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Tiempo:</w:t>
      </w:r>
    </w:p>
    <w:p w14:paraId="317ED047" w14:textId="577A59A5" w:rsidR="0E5C6407" w:rsidRPr="00B7487E" w:rsidRDefault="0E5C6407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bookmarkStart w:id="1" w:name="_Hlk75430779"/>
      <w:r w:rsidRPr="00B7487E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Forma de trabajo:</w:t>
      </w:r>
      <w:r w:rsidR="3340138E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(Individual o grupal)</w:t>
      </w:r>
      <w:r w:rsidR="70C3029C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</w:t>
      </w:r>
      <w:r w:rsidR="19ECC4D7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y </w:t>
      </w:r>
      <w:r w:rsidR="70C3029C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(presencial o desescolarizada)</w:t>
      </w:r>
    </w:p>
    <w:bookmarkEnd w:id="1"/>
    <w:p w14:paraId="73B66C75" w14:textId="78A2E062" w:rsidR="13D2987C" w:rsidRDefault="13D2987C" w:rsidP="13D2987C">
      <w:pPr>
        <w:spacing w:after="0" w:line="240" w:lineRule="auto"/>
        <w:ind w:left="709"/>
        <w:jc w:val="both"/>
        <w:rPr>
          <w:rFonts w:ascii="Arial" w:eastAsia="Century Gothic" w:hAnsi="Arial" w:cs="Arial"/>
          <w:b/>
          <w:bCs/>
          <w:color w:val="000000" w:themeColor="text1"/>
          <w:sz w:val="20"/>
          <w:szCs w:val="20"/>
          <w:lang w:eastAsia="es-ES"/>
        </w:rPr>
      </w:pPr>
    </w:p>
    <w:p w14:paraId="1B8702B2" w14:textId="77777777" w:rsidR="00B7487E" w:rsidRPr="00F57BEE" w:rsidRDefault="00B7487E" w:rsidP="13D2987C">
      <w:pPr>
        <w:spacing w:after="0" w:line="240" w:lineRule="auto"/>
        <w:ind w:left="709"/>
        <w:jc w:val="both"/>
        <w:rPr>
          <w:rFonts w:ascii="Arial" w:eastAsia="Century Gothic" w:hAnsi="Arial" w:cs="Arial"/>
          <w:b/>
          <w:bCs/>
          <w:color w:val="000000" w:themeColor="text1"/>
          <w:sz w:val="20"/>
          <w:szCs w:val="20"/>
          <w:lang w:eastAsia="es-ES"/>
        </w:rPr>
      </w:pPr>
    </w:p>
    <w:p w14:paraId="61589391" w14:textId="5290D63C" w:rsidR="00320CD8" w:rsidRDefault="000A670A" w:rsidP="13D2987C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57BE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3.4 </w:t>
      </w:r>
      <w:r w:rsidR="00320CD8" w:rsidRPr="00F57BEE">
        <w:rPr>
          <w:rFonts w:ascii="Arial" w:hAnsi="Arial" w:cs="Arial"/>
          <w:b/>
          <w:bCs/>
          <w:color w:val="000000" w:themeColor="text1"/>
          <w:sz w:val="20"/>
          <w:szCs w:val="20"/>
        </w:rPr>
        <w:t>Actividades de transferencia del conocimiento. (Después de aprender)</w:t>
      </w:r>
    </w:p>
    <w:p w14:paraId="197797E3" w14:textId="7C7D785A" w:rsidR="00B7487E" w:rsidRPr="00B7487E" w:rsidRDefault="00B7487E" w:rsidP="00B7487E">
      <w:pPr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B7487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Este tipo de actividades se orienta bajo la </w:t>
      </w:r>
      <w:proofErr w:type="spellStart"/>
      <w:r w:rsidRPr="00B7487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presemisa</w:t>
      </w:r>
      <w:proofErr w:type="spellEnd"/>
      <w:r w:rsidRPr="00B7487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del “</w:t>
      </w:r>
      <w:proofErr w:type="spellStart"/>
      <w:r w:rsidRPr="00B7487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depues</w:t>
      </w:r>
      <w:proofErr w:type="spellEnd"/>
      <w:r w:rsidRPr="00B7487E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de aprender”, por tanto, para su diseño es necesario tener presente:</w:t>
      </w:r>
    </w:p>
    <w:p w14:paraId="56C661FF" w14:textId="4DED23BF" w:rsidR="0FE6466F" w:rsidRPr="00B7487E" w:rsidRDefault="0FE6466F" w:rsidP="00B7487E">
      <w:pPr>
        <w:pStyle w:val="Prrafodelista"/>
        <w:numPr>
          <w:ilvl w:val="0"/>
          <w:numId w:val="33"/>
        </w:numPr>
        <w:spacing w:after="0" w:line="240" w:lineRule="auto"/>
        <w:ind w:left="720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Busca que los aprendices apliquen o transfieran el aprendizaje desarrollado con las actividades de apropiación a contextos reales, de acuerdo con lo planteado en la situación problémica definida en el primer momento.</w:t>
      </w:r>
    </w:p>
    <w:p w14:paraId="7ACB5643" w14:textId="3373DEDC" w:rsidR="13D2987C" w:rsidRPr="00B7487E" w:rsidRDefault="13D2987C" w:rsidP="00B7487E">
      <w:pPr>
        <w:spacing w:after="0" w:line="240" w:lineRule="auto"/>
        <w:jc w:val="both"/>
        <w:rPr>
          <w:rFonts w:ascii="Arial" w:eastAsia="Century Gothic" w:hAnsi="Arial" w:cs="Arial"/>
          <w:color w:val="EF47C8" w:themeColor="accent2" w:themeTint="99"/>
          <w:sz w:val="20"/>
          <w:szCs w:val="20"/>
        </w:rPr>
      </w:pPr>
    </w:p>
    <w:p w14:paraId="7C307E3A" w14:textId="453C4400" w:rsidR="0FE6466F" w:rsidRDefault="0FE6466F" w:rsidP="00B7487E">
      <w:pPr>
        <w:pStyle w:val="Prrafodelista"/>
        <w:numPr>
          <w:ilvl w:val="0"/>
          <w:numId w:val="33"/>
        </w:numPr>
        <w:spacing w:line="257" w:lineRule="auto"/>
        <w:ind w:left="720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La transferencia del aprendizaje se define como la garantía de que los conocimientos y habilidades adquiridas durante una construcción de aprendizaje sean aplicados en los contextos reales. El propósito es que los aprendices transfieran el 100% de sus conocimientos y habilidades de acuerdo con las funciones productivas</w:t>
      </w:r>
      <w:r w:rsid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.</w:t>
      </w:r>
    </w:p>
    <w:p w14:paraId="340996AE" w14:textId="77777777" w:rsidR="00B7487E" w:rsidRPr="00B7487E" w:rsidRDefault="00B7487E" w:rsidP="00B7487E">
      <w:pPr>
        <w:pStyle w:val="Prrafodelista"/>
        <w:spacing w:line="257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</w:p>
    <w:p w14:paraId="19A0BE48" w14:textId="1759691F" w:rsidR="00AF5556" w:rsidRPr="008E0C4E" w:rsidRDefault="0FE6466F" w:rsidP="00B7487E">
      <w:pPr>
        <w:pStyle w:val="Prrafodelista"/>
        <w:numPr>
          <w:ilvl w:val="0"/>
          <w:numId w:val="33"/>
        </w:numPr>
        <w:spacing w:after="0" w:line="240" w:lineRule="auto"/>
        <w:ind w:left="720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En este </w:t>
      </w:r>
      <w:r w:rsidR="04904695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momento del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aprendizaje</w:t>
      </w:r>
      <w:r w:rsidR="051478B7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,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</w:t>
      </w:r>
      <w:r w:rsidR="00320CD8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el instructor </w:t>
      </w:r>
      <w:r w:rsidR="01E84A1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debe</w:t>
      </w:r>
      <w:r w:rsidR="00320CD8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articula</w:t>
      </w:r>
      <w:r w:rsidR="7352DD2C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r</w:t>
      </w:r>
      <w:r w:rsidR="00320CD8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</w:t>
      </w:r>
      <w:r w:rsidR="008E0C4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las actividades con </w:t>
      </w:r>
      <w:r w:rsidR="329E8BE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e</w:t>
      </w:r>
      <w:r w:rsidR="00320CD8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l proyecto formativo</w:t>
      </w:r>
      <w:r w:rsidR="408D2F43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teniendo como referencia </w:t>
      </w:r>
      <w:r w:rsidR="008E0C4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los </w:t>
      </w:r>
      <w:r w:rsidR="408D2F43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entregable</w:t>
      </w:r>
      <w:r w:rsidR="008E0C4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</w:t>
      </w:r>
      <w:r w:rsidR="408D2F43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del proyecto.</w:t>
      </w:r>
    </w:p>
    <w:p w14:paraId="32A3CABF" w14:textId="77777777" w:rsidR="008E0C4E" w:rsidRPr="00B7487E" w:rsidRDefault="008E0C4E" w:rsidP="008E0C4E">
      <w:pPr>
        <w:pStyle w:val="Prrafodelista"/>
        <w:spacing w:after="0" w:line="240" w:lineRule="auto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</w:p>
    <w:p w14:paraId="6D5D6A9E" w14:textId="4A013EDB" w:rsidR="15B2950B" w:rsidRPr="00F722C6" w:rsidRDefault="15B2950B" w:rsidP="00B7487E">
      <w:pPr>
        <w:pStyle w:val="Prrafodelista"/>
        <w:numPr>
          <w:ilvl w:val="0"/>
          <w:numId w:val="33"/>
        </w:numPr>
        <w:spacing w:after="0" w:line="240" w:lineRule="auto"/>
        <w:ind w:left="720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Se pretende extender el aprendizaje m</w:t>
      </w:r>
      <w:r w:rsidR="78B5686A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á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s </w:t>
      </w:r>
      <w:r w:rsidR="3AE1A329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allá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del evento </w:t>
      </w:r>
      <w:r w:rsidR="60A074E2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inicial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incluyendo revisiones del contenido y más importante </w:t>
      </w:r>
      <w:r w:rsidR="1DF2BAFD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aún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, revisiones de </w:t>
      </w:r>
      <w:r w:rsidR="1B931E6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cómo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aplicar las habilidades a las tareas </w:t>
      </w:r>
      <w:r w:rsidR="477948AA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específicas</w:t>
      </w: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 xml:space="preserve"> y </w:t>
      </w:r>
      <w:r w:rsidR="5A39DE7E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del impacto en la tran</w:t>
      </w:r>
      <w:r w:rsidR="3CDC48F1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s</w:t>
      </w:r>
      <w:r w:rsidR="5A39DE7E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ferencia en los contextos productivo y social.</w:t>
      </w:r>
    </w:p>
    <w:p w14:paraId="2CD5294F" w14:textId="77777777" w:rsidR="00F722C6" w:rsidRPr="00B7487E" w:rsidRDefault="00F722C6" w:rsidP="00F722C6">
      <w:pPr>
        <w:pStyle w:val="Prrafodelista"/>
        <w:spacing w:after="0" w:line="240" w:lineRule="auto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</w:p>
    <w:p w14:paraId="06FB0721" w14:textId="33878F68" w:rsidR="34FAAC9F" w:rsidRPr="00B7487E" w:rsidRDefault="34FAAC9F" w:rsidP="00B7487E">
      <w:pPr>
        <w:pStyle w:val="Prrafodelista"/>
        <w:numPr>
          <w:ilvl w:val="0"/>
          <w:numId w:val="33"/>
        </w:numPr>
        <w:spacing w:after="0" w:line="240" w:lineRule="auto"/>
        <w:ind w:left="720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Entre algunas actividades se pueden citar; talleres, prácticas de campo, resultados de desempeño, invest</w:t>
      </w:r>
      <w:r w:rsidR="54DBAC5E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igación - acción y profundización del conocimiento, de tal manera que se propicien las habilidades como; crear, in</w:t>
      </w:r>
      <w:r w:rsidR="06B86C40" w:rsidRPr="00B7487E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novar, inventar, formular y solucionar.</w:t>
      </w:r>
    </w:p>
    <w:p w14:paraId="3DB4D581" w14:textId="6EADF25D" w:rsidR="13D2987C" w:rsidRPr="00F57BEE" w:rsidRDefault="13D2987C" w:rsidP="00B7487E">
      <w:pPr>
        <w:spacing w:after="0" w:line="240" w:lineRule="auto"/>
        <w:ind w:left="709"/>
        <w:jc w:val="both"/>
        <w:rPr>
          <w:rFonts w:ascii="Arial" w:eastAsia="Century Gothic" w:hAnsi="Arial" w:cs="Arial"/>
          <w:color w:val="FF0000"/>
          <w:sz w:val="20"/>
          <w:szCs w:val="20"/>
        </w:rPr>
      </w:pPr>
    </w:p>
    <w:p w14:paraId="500EB23F" w14:textId="77777777" w:rsidR="002F69B1" w:rsidRPr="00F722C6" w:rsidRDefault="002F69B1" w:rsidP="13D2987C">
      <w:pPr>
        <w:pStyle w:val="Prrafodelista"/>
        <w:numPr>
          <w:ilvl w:val="0"/>
          <w:numId w:val="28"/>
        </w:numPr>
        <w:spacing w:after="0" w:line="257" w:lineRule="auto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F722C6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Evidencia de aprendizaje: </w:t>
      </w:r>
    </w:p>
    <w:p w14:paraId="5ED8FBFE" w14:textId="6502DF85" w:rsidR="002F69B1" w:rsidRPr="00F722C6" w:rsidRDefault="2795F97D" w:rsidP="13D2987C">
      <w:pPr>
        <w:pStyle w:val="Prrafodelista"/>
        <w:numPr>
          <w:ilvl w:val="0"/>
          <w:numId w:val="28"/>
        </w:numPr>
        <w:spacing w:after="0" w:line="257" w:lineRule="auto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F722C6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Técnicas didácticas</w:t>
      </w:r>
      <w:r w:rsidR="002F69B1" w:rsidRPr="00F722C6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:</w:t>
      </w:r>
    </w:p>
    <w:p w14:paraId="454828B3" w14:textId="028D6427" w:rsidR="002F69B1" w:rsidRPr="00F722C6" w:rsidRDefault="4BB34C3B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color w:val="EF47C8" w:themeColor="accent2" w:themeTint="99"/>
          <w:sz w:val="20"/>
          <w:szCs w:val="20"/>
        </w:rPr>
      </w:pPr>
      <w:r w:rsidRPr="00F722C6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Recursos didácticos</w:t>
      </w:r>
      <w:r w:rsidR="002F69B1" w:rsidRPr="00F722C6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:  </w:t>
      </w:r>
    </w:p>
    <w:p w14:paraId="1646842A" w14:textId="4AE73C6B" w:rsidR="002F69B1" w:rsidRPr="00F722C6" w:rsidRDefault="002F69B1" w:rsidP="13D2987C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</w:pPr>
      <w:r w:rsidRPr="00F722C6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Tiempo:</w:t>
      </w:r>
    </w:p>
    <w:p w14:paraId="18BBEC3E" w14:textId="77777777" w:rsidR="00A50DA7" w:rsidRPr="00A50DA7" w:rsidRDefault="5807DB03" w:rsidP="0024074C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  <w:color w:val="EF47C8" w:themeColor="accent2" w:themeTint="99"/>
          <w:sz w:val="20"/>
          <w:szCs w:val="20"/>
        </w:rPr>
      </w:pPr>
      <w:r w:rsidRPr="00A50DA7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Forma de trabajo: </w:t>
      </w:r>
      <w:r w:rsidRPr="00A50DA7">
        <w:rPr>
          <w:rFonts w:ascii="Arial" w:eastAsiaTheme="minorEastAsia" w:hAnsi="Arial" w:cs="Arial"/>
          <w:color w:val="EF47C8" w:themeColor="accent2" w:themeTint="99"/>
          <w:sz w:val="20"/>
          <w:szCs w:val="20"/>
        </w:rPr>
        <w:t>(Individual o grupal) y (presencial o desescolarizada)</w:t>
      </w:r>
    </w:p>
    <w:p w14:paraId="4F33A6CC" w14:textId="7C62CAA1" w:rsidR="0046455A" w:rsidRPr="00A50DA7" w:rsidRDefault="00AF5556" w:rsidP="0024074C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eastAsia="Arial" w:hAnsi="Arial" w:cs="Arial"/>
          <w:color w:val="EF47C8" w:themeColor="accent2" w:themeTint="99"/>
          <w:sz w:val="20"/>
          <w:szCs w:val="20"/>
        </w:rPr>
      </w:pPr>
      <w:r w:rsidRPr="00A50DA7">
        <w:rPr>
          <w:rFonts w:ascii="Arial" w:hAnsi="Arial" w:cs="Arial"/>
          <w:b/>
          <w:bCs/>
          <w:color w:val="EF47C8" w:themeColor="accent2" w:themeTint="99"/>
          <w:sz w:val="20"/>
          <w:szCs w:val="20"/>
          <w:lang w:val="es-MX"/>
        </w:rPr>
        <w:lastRenderedPageBreak/>
        <w:t>Ambiente Requerido</w:t>
      </w:r>
      <w:r w:rsidR="0046455A" w:rsidRPr="00A50DA7">
        <w:rPr>
          <w:rFonts w:ascii="Arial" w:hAnsi="Arial" w:cs="Arial"/>
          <w:b/>
          <w:bCs/>
          <w:color w:val="EF47C8" w:themeColor="accent2" w:themeTint="99"/>
          <w:sz w:val="20"/>
          <w:szCs w:val="20"/>
          <w:lang w:val="es-MX"/>
        </w:rPr>
        <w:t>:</w:t>
      </w:r>
      <w:r w:rsidR="0046455A" w:rsidRPr="00A50DA7">
        <w:rPr>
          <w:rFonts w:ascii="Arial" w:hAnsi="Arial" w:cs="Arial"/>
          <w:color w:val="EF47C8" w:themeColor="accent2" w:themeTint="99"/>
          <w:sz w:val="20"/>
          <w:szCs w:val="20"/>
          <w:lang w:val="es-MX"/>
        </w:rPr>
        <w:t xml:space="preserve"> </w:t>
      </w:r>
      <w:r w:rsidR="0046455A" w:rsidRPr="00A50DA7">
        <w:rPr>
          <w:rFonts w:ascii="Arial" w:hAnsi="Arial" w:cs="Arial"/>
          <w:color w:val="EF47C8" w:themeColor="accent2" w:themeTint="99"/>
          <w:sz w:val="20"/>
          <w:szCs w:val="20"/>
        </w:rPr>
        <w:t>se debe definir características físicas y tecnológicas del ambiente y los equipos necesarios para desarrollar las actividades propuestas. Tenga en cuenta que de acuerdo con la circular del SENA 163 DE 2018 se definen 3 tipos de ambientes:</w:t>
      </w:r>
    </w:p>
    <w:p w14:paraId="750486F5" w14:textId="77777777" w:rsidR="00A50DA7" w:rsidRPr="00A50DA7" w:rsidRDefault="00A50DA7" w:rsidP="00A50DA7">
      <w:pPr>
        <w:pStyle w:val="Prrafodelista"/>
        <w:spacing w:after="0" w:line="360" w:lineRule="auto"/>
        <w:ind w:left="1429"/>
        <w:jc w:val="both"/>
        <w:rPr>
          <w:rFonts w:ascii="Arial" w:eastAsia="Arial" w:hAnsi="Arial" w:cs="Arial"/>
          <w:color w:val="EF47C8" w:themeColor="accent2" w:themeTint="99"/>
          <w:sz w:val="20"/>
          <w:szCs w:val="20"/>
        </w:rPr>
      </w:pPr>
    </w:p>
    <w:p w14:paraId="0B92C45E" w14:textId="11BB5A01" w:rsidR="0046455A" w:rsidRDefault="0046455A" w:rsidP="0046455A">
      <w:pPr>
        <w:widowControl w:val="0"/>
        <w:numPr>
          <w:ilvl w:val="0"/>
          <w:numId w:val="29"/>
        </w:numPr>
        <w:autoSpaceDE w:val="0"/>
        <w:autoSpaceDN w:val="0"/>
        <w:spacing w:after="0"/>
        <w:jc w:val="both"/>
        <w:rPr>
          <w:rFonts w:ascii="Arial" w:eastAsiaTheme="minorHAnsi" w:hAnsi="Arial" w:cs="Arial"/>
          <w:color w:val="EF47C8" w:themeColor="accent2" w:themeTint="99"/>
          <w:sz w:val="20"/>
          <w:szCs w:val="20"/>
        </w:rPr>
      </w:pPr>
      <w:r w:rsidRPr="00A50DA7">
        <w:rPr>
          <w:rFonts w:ascii="Arial" w:eastAsiaTheme="minorHAnsi" w:hAnsi="Arial" w:cs="Arial"/>
          <w:color w:val="EF47C8" w:themeColor="accent2" w:themeTint="99"/>
          <w:sz w:val="20"/>
          <w:szCs w:val="20"/>
          <w:u w:val="single"/>
        </w:rPr>
        <w:t>Ambiente convencional</w:t>
      </w:r>
      <w:r w:rsidRPr="00A50DA7">
        <w:rPr>
          <w:rFonts w:ascii="Arial" w:eastAsiaTheme="minorHAnsi" w:hAnsi="Arial" w:cs="Arial"/>
          <w:color w:val="EF47C8" w:themeColor="accent2" w:themeTint="99"/>
          <w:sz w:val="20"/>
          <w:szCs w:val="20"/>
        </w:rPr>
        <w:t xml:space="preserve">: es un ambiente tradicional donde normalmente se desarrolla la formación con aprendices. Estos ambientes deberán estar dotados de televisor o video </w:t>
      </w:r>
      <w:proofErr w:type="spellStart"/>
      <w:r w:rsidRPr="00A50DA7">
        <w:rPr>
          <w:rFonts w:ascii="Arial" w:eastAsiaTheme="minorHAnsi" w:hAnsi="Arial" w:cs="Arial"/>
          <w:color w:val="EF47C8" w:themeColor="accent2" w:themeTint="99"/>
          <w:sz w:val="20"/>
          <w:szCs w:val="20"/>
        </w:rPr>
        <w:t>beam</w:t>
      </w:r>
      <w:proofErr w:type="spellEnd"/>
      <w:r w:rsidRPr="00A50DA7">
        <w:rPr>
          <w:rFonts w:ascii="Arial" w:eastAsiaTheme="minorHAnsi" w:hAnsi="Arial" w:cs="Arial"/>
          <w:color w:val="EF47C8" w:themeColor="accent2" w:themeTint="99"/>
          <w:sz w:val="20"/>
          <w:szCs w:val="20"/>
        </w:rPr>
        <w:t xml:space="preserve">, computador con conexión a internet y sistema de audio. </w:t>
      </w:r>
    </w:p>
    <w:p w14:paraId="5B789355" w14:textId="77777777" w:rsidR="00A50DA7" w:rsidRPr="00A50DA7" w:rsidRDefault="00A50DA7" w:rsidP="00A50DA7">
      <w:pPr>
        <w:widowControl w:val="0"/>
        <w:autoSpaceDE w:val="0"/>
        <w:autoSpaceDN w:val="0"/>
        <w:spacing w:after="0"/>
        <w:ind w:left="2149"/>
        <w:jc w:val="both"/>
        <w:rPr>
          <w:rFonts w:ascii="Arial" w:eastAsiaTheme="minorHAnsi" w:hAnsi="Arial" w:cs="Arial"/>
          <w:color w:val="EF47C8" w:themeColor="accent2" w:themeTint="99"/>
          <w:sz w:val="20"/>
          <w:szCs w:val="20"/>
        </w:rPr>
      </w:pPr>
    </w:p>
    <w:p w14:paraId="1883FEFA" w14:textId="3BB8FBD8" w:rsidR="0046455A" w:rsidRDefault="0046455A" w:rsidP="0046455A">
      <w:pPr>
        <w:pStyle w:val="Prrafodelista"/>
        <w:widowControl w:val="0"/>
        <w:numPr>
          <w:ilvl w:val="0"/>
          <w:numId w:val="29"/>
        </w:numPr>
        <w:autoSpaceDE w:val="0"/>
        <w:autoSpaceDN w:val="0"/>
        <w:spacing w:after="0"/>
        <w:contextualSpacing w:val="0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  <w:r w:rsidRPr="00A50DA7">
        <w:rPr>
          <w:rFonts w:ascii="Arial" w:hAnsi="Arial" w:cs="Arial"/>
          <w:color w:val="EF47C8" w:themeColor="accent2" w:themeTint="99"/>
          <w:sz w:val="20"/>
          <w:szCs w:val="20"/>
          <w:u w:val="single"/>
        </w:rPr>
        <w:t>Ambiente especializado</w:t>
      </w:r>
      <w:r w:rsidRPr="00A50DA7">
        <w:rPr>
          <w:rFonts w:ascii="Arial" w:hAnsi="Arial" w:cs="Arial"/>
          <w:color w:val="EF47C8" w:themeColor="accent2" w:themeTint="99"/>
          <w:sz w:val="20"/>
          <w:szCs w:val="20"/>
        </w:rPr>
        <w:t>: son los ambientes que corresponden a ambientes específicos de formación: laboratorios, talleres, salas de sistemas, entre otros, en los cuales se desarrolla la</w:t>
      </w:r>
      <w:ins w:id="2" w:author="Nancy Cifuentes Ospina" w:date="2020-03-20T16:04:00Z">
        <w:r w:rsidRPr="00A50DA7">
          <w:rPr>
            <w:rFonts w:ascii="Arial" w:hAnsi="Arial" w:cs="Arial"/>
            <w:color w:val="EF47C8" w:themeColor="accent2" w:themeTint="99"/>
            <w:sz w:val="20"/>
            <w:szCs w:val="20"/>
          </w:rPr>
          <w:t xml:space="preserve"> </w:t>
        </w:r>
      </w:ins>
      <w:r w:rsidRPr="00A50DA7">
        <w:rPr>
          <w:rFonts w:ascii="Arial" w:hAnsi="Arial" w:cs="Arial"/>
          <w:color w:val="EF47C8" w:themeColor="accent2" w:themeTint="99"/>
          <w:sz w:val="20"/>
          <w:szCs w:val="20"/>
        </w:rPr>
        <w:t xml:space="preserve">formación con aprendices. </w:t>
      </w:r>
    </w:p>
    <w:p w14:paraId="42A270C0" w14:textId="77777777" w:rsidR="00A50DA7" w:rsidRPr="00A50DA7" w:rsidRDefault="00A50DA7" w:rsidP="00A50DA7">
      <w:pPr>
        <w:pStyle w:val="Prrafodelista"/>
        <w:widowControl w:val="0"/>
        <w:autoSpaceDE w:val="0"/>
        <w:autoSpaceDN w:val="0"/>
        <w:spacing w:after="0"/>
        <w:ind w:left="2149"/>
        <w:contextualSpacing w:val="0"/>
        <w:jc w:val="both"/>
        <w:rPr>
          <w:rFonts w:ascii="Arial" w:hAnsi="Arial" w:cs="Arial"/>
          <w:color w:val="EF47C8" w:themeColor="accent2" w:themeTint="99"/>
          <w:sz w:val="20"/>
          <w:szCs w:val="20"/>
        </w:rPr>
      </w:pPr>
    </w:p>
    <w:p w14:paraId="1AD97279" w14:textId="77777777" w:rsidR="0046455A" w:rsidRPr="00A50DA7" w:rsidRDefault="0046455A" w:rsidP="0046455A">
      <w:pPr>
        <w:widowControl w:val="0"/>
        <w:numPr>
          <w:ilvl w:val="0"/>
          <w:numId w:val="29"/>
        </w:numPr>
        <w:autoSpaceDE w:val="0"/>
        <w:autoSpaceDN w:val="0"/>
        <w:spacing w:after="0"/>
        <w:jc w:val="both"/>
        <w:rPr>
          <w:rFonts w:ascii="Arial" w:eastAsiaTheme="minorHAnsi" w:hAnsi="Arial" w:cs="Arial"/>
          <w:color w:val="EF47C8" w:themeColor="accent2" w:themeTint="99"/>
          <w:sz w:val="20"/>
          <w:szCs w:val="20"/>
        </w:rPr>
      </w:pPr>
      <w:r w:rsidRPr="00A50DA7">
        <w:rPr>
          <w:rFonts w:ascii="Arial" w:eastAsiaTheme="minorHAnsi" w:hAnsi="Arial" w:cs="Arial"/>
          <w:color w:val="EF47C8" w:themeColor="accent2" w:themeTint="99"/>
          <w:sz w:val="20"/>
          <w:szCs w:val="20"/>
          <w:u w:val="single"/>
        </w:rPr>
        <w:t>Ambiente abierto</w:t>
      </w:r>
      <w:r w:rsidRPr="00A50DA7">
        <w:rPr>
          <w:rFonts w:ascii="Arial" w:eastAsiaTheme="minorHAnsi" w:hAnsi="Arial" w:cs="Arial"/>
          <w:color w:val="EF47C8" w:themeColor="accent2" w:themeTint="99"/>
          <w:sz w:val="20"/>
          <w:szCs w:val="20"/>
        </w:rPr>
        <w:t xml:space="preserve">: corresponde a las canchas, fincas, canteras, entre otros. en las que comúnmente se desarrolla la formación. </w:t>
      </w:r>
    </w:p>
    <w:p w14:paraId="23094188" w14:textId="77777777" w:rsidR="00AF5556" w:rsidRPr="00F57BEE" w:rsidRDefault="00AF5556" w:rsidP="00AF5556">
      <w:pPr>
        <w:pStyle w:val="Prrafodelista"/>
        <w:tabs>
          <w:tab w:val="left" w:pos="4320"/>
          <w:tab w:val="left" w:pos="4485"/>
          <w:tab w:val="left" w:pos="5445"/>
        </w:tabs>
        <w:ind w:left="1429"/>
        <w:jc w:val="both"/>
        <w:rPr>
          <w:rFonts w:ascii="Arial" w:hAnsi="Arial" w:cs="Arial"/>
          <w:color w:val="FF0000"/>
          <w:sz w:val="20"/>
          <w:szCs w:val="20"/>
        </w:rPr>
      </w:pPr>
    </w:p>
    <w:p w14:paraId="3523D360" w14:textId="17B12C96" w:rsidR="00B53D0D" w:rsidRPr="00A50DA7" w:rsidRDefault="00AF5556" w:rsidP="00FF2B35">
      <w:pPr>
        <w:pStyle w:val="Prrafodelista"/>
        <w:numPr>
          <w:ilvl w:val="0"/>
          <w:numId w:val="28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EF47C8" w:themeColor="accent2" w:themeTint="99"/>
          <w:sz w:val="20"/>
          <w:szCs w:val="20"/>
          <w:lang w:val="es-MX"/>
        </w:rPr>
      </w:pPr>
      <w:r w:rsidRPr="00A50DA7">
        <w:rPr>
          <w:rFonts w:ascii="Arial" w:hAnsi="Arial" w:cs="Arial"/>
          <w:b/>
          <w:bCs/>
          <w:color w:val="EF47C8" w:themeColor="accent2" w:themeTint="99"/>
          <w:sz w:val="20"/>
          <w:szCs w:val="20"/>
          <w:lang w:val="es-MX"/>
        </w:rPr>
        <w:t>Materiales</w:t>
      </w:r>
      <w:r w:rsidR="0046455A" w:rsidRPr="00A50DA7">
        <w:rPr>
          <w:rFonts w:ascii="Arial" w:hAnsi="Arial" w:cs="Arial"/>
          <w:b/>
          <w:bCs/>
          <w:color w:val="EF47C8" w:themeColor="accent2" w:themeTint="99"/>
          <w:sz w:val="20"/>
          <w:szCs w:val="20"/>
          <w:lang w:val="es-MX"/>
        </w:rPr>
        <w:t>:</w:t>
      </w:r>
      <w:r w:rsidR="0046455A" w:rsidRPr="00A50DA7">
        <w:rPr>
          <w:rFonts w:ascii="Arial" w:hAnsi="Arial" w:cs="Arial"/>
          <w:color w:val="EF47C8" w:themeColor="accent2" w:themeTint="99"/>
          <w:sz w:val="20"/>
          <w:szCs w:val="20"/>
          <w:lang w:val="es-MX"/>
        </w:rPr>
        <w:t xml:space="preserve"> </w:t>
      </w:r>
      <w:r w:rsidR="0046455A" w:rsidRPr="00A50DA7">
        <w:rPr>
          <w:rFonts w:ascii="Arial" w:hAnsi="Arial" w:cs="Arial"/>
          <w:color w:val="EF47C8" w:themeColor="accent2" w:themeTint="99"/>
          <w:sz w:val="20"/>
          <w:szCs w:val="20"/>
        </w:rPr>
        <w:t>materiales de formación necesarios para ejecutar las actividades</w:t>
      </w:r>
      <w:r w:rsidR="7DBF4CDC" w:rsidRPr="00A50DA7">
        <w:rPr>
          <w:rFonts w:ascii="Arial" w:hAnsi="Arial" w:cs="Arial"/>
          <w:color w:val="EF47C8" w:themeColor="accent2" w:themeTint="99"/>
          <w:sz w:val="20"/>
          <w:szCs w:val="20"/>
        </w:rPr>
        <w:t xml:space="preserve"> propuestas</w:t>
      </w:r>
    </w:p>
    <w:p w14:paraId="03082600" w14:textId="77777777" w:rsidR="00A50DA7" w:rsidRPr="00A50DA7" w:rsidRDefault="00A50DA7" w:rsidP="00A50DA7">
      <w:pPr>
        <w:pStyle w:val="Prrafodelista"/>
        <w:tabs>
          <w:tab w:val="left" w:pos="4320"/>
          <w:tab w:val="left" w:pos="4485"/>
          <w:tab w:val="left" w:pos="5445"/>
        </w:tabs>
        <w:ind w:left="1429"/>
        <w:jc w:val="both"/>
        <w:rPr>
          <w:rFonts w:ascii="Arial" w:hAnsi="Arial" w:cs="Arial"/>
          <w:color w:val="EF47C8" w:themeColor="accent2" w:themeTint="99"/>
          <w:sz w:val="20"/>
          <w:szCs w:val="20"/>
          <w:lang w:val="es-MX"/>
        </w:rPr>
      </w:pPr>
    </w:p>
    <w:p w14:paraId="3A70E2F7" w14:textId="77777777" w:rsidR="00B53D0D" w:rsidRPr="00F57BEE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57BEE">
        <w:rPr>
          <w:rFonts w:ascii="Arial" w:hAnsi="Arial" w:cs="Arial"/>
          <w:b/>
          <w:color w:val="000000" w:themeColor="text1"/>
          <w:sz w:val="20"/>
          <w:szCs w:val="20"/>
        </w:rPr>
        <w:t>4. ACTIVIDADES DE EVALUACIÓN</w:t>
      </w:r>
    </w:p>
    <w:p w14:paraId="17BFF673" w14:textId="77777777" w:rsidR="00B53D0D" w:rsidRPr="00F57BEE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A5E4FA7" w14:textId="63C0602F" w:rsidR="00B53D0D" w:rsidRPr="00A50DA7" w:rsidRDefault="00B53D0D" w:rsidP="13D2987C">
      <w:pPr>
        <w:spacing w:after="0" w:line="240" w:lineRule="auto"/>
        <w:jc w:val="both"/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</w:pPr>
      <w:r w:rsidRPr="00A50DA7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 xml:space="preserve">Tome como referencia la técnica e instrumentos de evaluación citados en la guía de Desarrollo Curricular </w:t>
      </w:r>
      <w:r w:rsidR="5665B305" w:rsidRPr="00A50DA7">
        <w:rPr>
          <w:rFonts w:ascii="Arial" w:eastAsiaTheme="minorEastAsia" w:hAnsi="Arial" w:cs="Arial"/>
          <w:b/>
          <w:bCs/>
          <w:color w:val="EF47C8" w:themeColor="accent2" w:themeTint="99"/>
          <w:sz w:val="20"/>
          <w:szCs w:val="20"/>
        </w:rPr>
        <w:t>GFPI-G-012 V3</w:t>
      </w:r>
    </w:p>
    <w:p w14:paraId="4F228425" w14:textId="77777777" w:rsidR="00B53D0D" w:rsidRPr="00F57BEE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A346E68" w14:textId="77777777" w:rsidR="00B53D0D" w:rsidRPr="00F57BEE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69"/>
        <w:gridCol w:w="3100"/>
        <w:gridCol w:w="3260"/>
      </w:tblGrid>
      <w:tr w:rsidR="00B53D0D" w:rsidRPr="00F57BEE" w14:paraId="4F2A68AF" w14:textId="77777777" w:rsidTr="13D2987C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487C8C5C" w14:textId="77777777" w:rsidR="00B53D0D" w:rsidRPr="00F57BEE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6D217392" w14:textId="77777777" w:rsidR="00B53D0D" w:rsidRPr="00F57BEE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375B9330" w14:textId="77777777" w:rsidR="00B53D0D" w:rsidRPr="00F57BEE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Técnicas e Instrumentos de Evaluación</w:t>
            </w:r>
          </w:p>
        </w:tc>
      </w:tr>
      <w:tr w:rsidR="00B53D0D" w:rsidRPr="00F57BEE" w14:paraId="713C65B7" w14:textId="77777777" w:rsidTr="0013424A">
        <w:trPr>
          <w:trHeight w:val="841"/>
        </w:trPr>
        <w:tc>
          <w:tcPr>
            <w:tcW w:w="0" w:type="auto"/>
          </w:tcPr>
          <w:p w14:paraId="11ADAC65" w14:textId="77777777" w:rsidR="00A50DA7" w:rsidRDefault="00A50DA7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8FEF005" w14:textId="6AA6879E" w:rsidR="00B53D0D" w:rsidRPr="00F57BEE" w:rsidRDefault="00B53D0D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sz w:val="20"/>
                <w:szCs w:val="20"/>
              </w:rPr>
              <w:t>Evidencias de Conocimiento:</w:t>
            </w:r>
          </w:p>
          <w:p w14:paraId="574ABF9D" w14:textId="77777777" w:rsidR="00F97231" w:rsidRPr="00A50DA7" w:rsidRDefault="00320CD8" w:rsidP="13D2987C">
            <w:pPr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Son las evidencias de conceptos, teorías, principios e información importante que el aprendiz aplica para lograr resultados de aprendizaje que utilizará en su desempeño laboral.</w:t>
            </w:r>
            <w:r w:rsidR="066696BC"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</w:t>
            </w:r>
          </w:p>
          <w:p w14:paraId="69A5D508" w14:textId="34397BF8" w:rsidR="00320CD8" w:rsidRPr="00A50DA7" w:rsidRDefault="00FF2B35" w:rsidP="13D2987C">
            <w:pPr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Cuando la técnica es la pregunta, s</w:t>
            </w:r>
            <w:r w:rsidR="066696BC"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e pueden utilizar varios tipos de preguntas</w:t>
            </w:r>
            <w:r w:rsid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:</w:t>
            </w:r>
            <w:r w:rsidR="066696BC"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abiertas, cerradas y contextualizadas</w:t>
            </w:r>
            <w:r w:rsid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,</w:t>
            </w:r>
            <w:r w:rsidR="066696BC"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de acuerdo con el objetivo que se pretende de la evaluación</w:t>
            </w:r>
            <w:r w:rsid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.</w:t>
            </w:r>
          </w:p>
          <w:p w14:paraId="74805E52" w14:textId="52163BF0" w:rsidR="0067315C" w:rsidRPr="00A50DA7" w:rsidRDefault="0067315C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A50DA7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 xml:space="preserve">Evidencia de aprendizaje: </w:t>
            </w:r>
          </w:p>
          <w:p w14:paraId="3A0655E8" w14:textId="5F9DDC83" w:rsidR="0067315C" w:rsidRPr="00A50DA7" w:rsidRDefault="0067315C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A50DA7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lastRenderedPageBreak/>
              <w:t>Forma de entrega (Digital o Física):</w:t>
            </w:r>
          </w:p>
          <w:p w14:paraId="5006E7CC" w14:textId="70F82E73" w:rsidR="00F97231" w:rsidRPr="00A50DA7" w:rsidRDefault="0067315C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A50DA7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>Fecha de entrega:</w:t>
            </w:r>
          </w:p>
          <w:p w14:paraId="2103EE0B" w14:textId="0740F2DC" w:rsidR="00F97231" w:rsidRPr="00F57BEE" w:rsidRDefault="00F97231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00" w:type="dxa"/>
          </w:tcPr>
          <w:p w14:paraId="02073BE9" w14:textId="77777777" w:rsidR="00A50DA7" w:rsidRDefault="00A50DA7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CFEDE5" w14:textId="00B28C10" w:rsidR="0067315C" w:rsidRPr="00F57BEE" w:rsidRDefault="00A50DA7" w:rsidP="00A50DA7">
            <w:pPr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Registrar en este apartado los criterios establecidos en el PROGRAMA DE FORMACIÓN </w:t>
            </w:r>
          </w:p>
        </w:tc>
        <w:tc>
          <w:tcPr>
            <w:tcW w:w="3260" w:type="dxa"/>
          </w:tcPr>
          <w:p w14:paraId="7BFEAA46" w14:textId="77777777" w:rsidR="00A50DA7" w:rsidRDefault="00A50DA7" w:rsidP="13D2987C">
            <w:pPr>
              <w:spacing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</w:p>
          <w:p w14:paraId="0F1DB77E" w14:textId="77777777" w:rsidR="00320CD8" w:rsidRPr="00A50DA7" w:rsidRDefault="6E9B1D30" w:rsidP="00A50DA7">
            <w:pPr>
              <w:spacing w:after="0" w:line="240" w:lineRule="auto"/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FF2B35"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ensayos, mapas conceptuales, mapas mentales, cuadros sinópticos, infografías</w:t>
            </w:r>
          </w:p>
          <w:p w14:paraId="0215035E" w14:textId="76EF51D3" w:rsidR="00AA71DB" w:rsidRPr="00F57BEE" w:rsidRDefault="6E9B1D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r</w:t>
            </w:r>
            <w:r w:rsid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ú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brica</w:t>
            </w:r>
          </w:p>
          <w:p w14:paraId="7B2ECF2A" w14:textId="77777777" w:rsidR="00AA71DB" w:rsidRPr="00F57BEE" w:rsidRDefault="00AA71DB" w:rsidP="00AA71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DCE69EE" w14:textId="77777777" w:rsidR="00FF2B35" w:rsidRPr="00F57BEE" w:rsidRDefault="00FF2B35" w:rsidP="00A50DA7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mesa redonda, conversatorio, entrevista</w:t>
            </w:r>
          </w:p>
          <w:p w14:paraId="02C2C0FB" w14:textId="77777777" w:rsidR="00FF2B35" w:rsidRPr="00A50DA7" w:rsidRDefault="00FF2B35" w:rsidP="13D2987C">
            <w:pPr>
              <w:spacing w:after="0" w:line="240" w:lineRule="auto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Guía de entrevista o rubrica</w:t>
            </w:r>
          </w:p>
          <w:p w14:paraId="047217C8" w14:textId="77777777" w:rsidR="00AA71DB" w:rsidRPr="00F57BEE" w:rsidRDefault="00AA71DB" w:rsidP="00AA71DB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80708C9" w14:textId="77777777" w:rsidR="00FF2B35" w:rsidRPr="00F57BEE" w:rsidRDefault="00FF2B35" w:rsidP="00A50DA7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estudio de caso y resolución de problema</w:t>
            </w:r>
          </w:p>
          <w:p w14:paraId="30E8C92C" w14:textId="77777777" w:rsidR="00FF2B35" w:rsidRPr="00F57BEE" w:rsidRDefault="00FF2B35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Cuestionario</w:t>
            </w:r>
          </w:p>
          <w:p w14:paraId="6D7A767C" w14:textId="77777777" w:rsidR="00AA71DB" w:rsidRPr="00F57BEE" w:rsidRDefault="00AA71DB" w:rsidP="00FF2B35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E205EE9" w14:textId="77777777" w:rsidR="00AA71DB" w:rsidRPr="00F57BEE" w:rsidRDefault="6E9B1D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Técnica: 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preguntas</w:t>
            </w:r>
          </w:p>
          <w:p w14:paraId="0AE5C313" w14:textId="15A24F50" w:rsidR="00AA71DB" w:rsidRPr="00F57BEE" w:rsidRDefault="6E9B1D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A50DA7"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c</w:t>
            </w:r>
            <w:r w:rsidRPr="00A50DA7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uestionario</w:t>
            </w:r>
          </w:p>
          <w:p w14:paraId="42F9DDDB" w14:textId="0C892CDE" w:rsidR="00B53D0D" w:rsidRPr="00F57BEE" w:rsidRDefault="00B53D0D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E5BC25F" w14:textId="445392DF" w:rsidR="00B53D0D" w:rsidRPr="00F57BEE" w:rsidRDefault="5E125AD4" w:rsidP="0013424A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gramStart"/>
            <w:r w:rsidRPr="0013424A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lastRenderedPageBreak/>
              <w:t>Indicador o variable a valorar</w:t>
            </w:r>
            <w:proofErr w:type="gramEnd"/>
            <w:r w:rsidRPr="0013424A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 xml:space="preserve">: </w:t>
            </w:r>
            <w:r w:rsidR="0B7EDBEA"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para rubrica o cue</w:t>
            </w:r>
            <w:r w:rsidR="059C77A8"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s</w:t>
            </w:r>
            <w:r w:rsidR="0B7EDBEA"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tionario</w:t>
            </w:r>
            <w:r w:rsidR="28B48636"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se requiere su diseño en e</w:t>
            </w:r>
            <w:r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l LMS</w:t>
            </w:r>
            <w:r w:rsidR="58A5EF9A"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.</w:t>
            </w:r>
            <w:r w:rsidRPr="0013424A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</w:t>
            </w:r>
          </w:p>
        </w:tc>
      </w:tr>
      <w:tr w:rsidR="13D2987C" w:rsidRPr="00F57BEE" w14:paraId="16B39E76" w14:textId="77777777" w:rsidTr="13D2987C">
        <w:tc>
          <w:tcPr>
            <w:tcW w:w="3269" w:type="dxa"/>
          </w:tcPr>
          <w:p w14:paraId="0C7DB522" w14:textId="77777777" w:rsidR="000859E1" w:rsidRDefault="000859E1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086215" w14:textId="59FAFB0B" w:rsidR="24C55F30" w:rsidRPr="00F57BEE" w:rsidRDefault="24C55F30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sz w:val="20"/>
                <w:szCs w:val="20"/>
              </w:rPr>
              <w:t>Evidencias de Desempeño</w:t>
            </w:r>
          </w:p>
          <w:p w14:paraId="28D9BDE3" w14:textId="288466B8" w:rsidR="24C55F30" w:rsidRPr="000859E1" w:rsidRDefault="24C55F30" w:rsidP="13D2987C">
            <w:pPr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Permite</w:t>
            </w:r>
            <w:r w:rsid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n</w:t>
            </w:r>
            <w:r w:rsidRP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obtener información directa, de mejor calidad y más confiable, sobre la forma como el </w:t>
            </w:r>
            <w:r w:rsid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a</w:t>
            </w:r>
            <w:r w:rsidRP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prendiz desarrolla el proceso técnico o tecnológico para, así, poder identificar las competencias que posee y las que aún debe desarrollar.</w:t>
            </w:r>
          </w:p>
          <w:p w14:paraId="103F54E1" w14:textId="775F6799" w:rsidR="24C55F30" w:rsidRPr="000859E1" w:rsidRDefault="24C55F30" w:rsidP="13D2987C">
            <w:pPr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La construcción gramatical</w:t>
            </w:r>
            <w:r w:rsidR="194FFAAD" w:rsidRP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del indicador o variable</w:t>
            </w:r>
            <w:r w:rsidRPr="000859E1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debe ser; Actividad + Objeto + Condición</w:t>
            </w:r>
          </w:p>
          <w:p w14:paraId="7D97DE6A" w14:textId="52163BF0" w:rsidR="24C55F30" w:rsidRPr="0015541E" w:rsidRDefault="24C55F30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 xml:space="preserve">Evidencia de aprendizaje: </w:t>
            </w:r>
          </w:p>
          <w:p w14:paraId="0010485E" w14:textId="5F9DDC83" w:rsidR="24C55F30" w:rsidRPr="0015541E" w:rsidRDefault="24C55F30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>Forma de entrega (Digital o Física):</w:t>
            </w:r>
          </w:p>
          <w:p w14:paraId="46883EC6" w14:textId="53CFA862" w:rsidR="24C55F30" w:rsidRPr="0015541E" w:rsidRDefault="24C55F30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>Fecha de entrega:</w:t>
            </w:r>
          </w:p>
          <w:p w14:paraId="5F2E60C7" w14:textId="5E1DF3FA" w:rsidR="13D2987C" w:rsidRPr="00F57BEE" w:rsidRDefault="13D2987C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083CF84" w14:textId="4DF65636" w:rsidR="13D2987C" w:rsidRPr="00F57BEE" w:rsidRDefault="13D2987C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3100" w:type="dxa"/>
          </w:tcPr>
          <w:p w14:paraId="7CA526CF" w14:textId="77777777" w:rsidR="000859E1" w:rsidRDefault="000859E1" w:rsidP="0015541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4E236C" w14:textId="38780327" w:rsidR="13D2987C" w:rsidRPr="00F57BEE" w:rsidRDefault="0015541E" w:rsidP="0015541E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Registrar en este apartado los criterios establecidos en el PROGRAMA DE FORMACIÓN </w:t>
            </w:r>
          </w:p>
        </w:tc>
        <w:tc>
          <w:tcPr>
            <w:tcW w:w="3260" w:type="dxa"/>
          </w:tcPr>
          <w:p w14:paraId="7AC9EEED" w14:textId="77777777" w:rsidR="0015541E" w:rsidRDefault="0015541E" w:rsidP="13D2987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3F6F83B0" w14:textId="77777777" w:rsidR="0015541E" w:rsidRDefault="0015541E" w:rsidP="13D2987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52AB140" w14:textId="2FE00012" w:rsidR="24C55F30" w:rsidRPr="00F57BEE" w:rsidRDefault="24C55F30" w:rsidP="0015541E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Observación</w:t>
            </w:r>
          </w:p>
          <w:p w14:paraId="4EA5C794" w14:textId="77777777" w:rsidR="24C55F30" w:rsidRPr="00F57BEE" w:rsidRDefault="24C55F30" w:rsidP="0015541E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Lista de chequeo</w:t>
            </w:r>
          </w:p>
          <w:p w14:paraId="7B6E3A02" w14:textId="77777777" w:rsidR="13D2987C" w:rsidRPr="00F57BEE" w:rsidRDefault="13D2987C" w:rsidP="0015541E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C33BDB7" w14:textId="77777777" w:rsidR="24C55F30" w:rsidRPr="00F57BEE" w:rsidRDefault="24C55F30" w:rsidP="0015541E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mesa redonda, conversatorio, entrevista</w:t>
            </w:r>
          </w:p>
          <w:p w14:paraId="715572BB" w14:textId="1581FA07" w:rsidR="24C55F30" w:rsidRPr="0015541E" w:rsidRDefault="24C55F30" w:rsidP="0015541E">
            <w:pPr>
              <w:spacing w:after="0" w:line="240" w:lineRule="auto"/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Guía de entrevista</w:t>
            </w:r>
            <w:r w:rsid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, o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r</w:t>
            </w:r>
            <w:r w:rsid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ú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brica</w:t>
            </w:r>
            <w:r w:rsid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.</w:t>
            </w:r>
          </w:p>
          <w:p w14:paraId="625ECCA6" w14:textId="7D1C1B8D" w:rsidR="13D2987C" w:rsidRPr="00F57BEE" w:rsidRDefault="13D2987C" w:rsidP="13D2987C">
            <w:pPr>
              <w:spacing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</w:p>
          <w:p w14:paraId="1A3FF02F" w14:textId="178E7DC0" w:rsidR="018AC7BB" w:rsidRPr="00F57BEE" w:rsidRDefault="018AC7BB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Indicador o variable a valorar</w:t>
            </w:r>
            <w:proofErr w:type="gramEnd"/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15541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15541E"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de acuerdo con la lista de chequeo o rúbrica.</w:t>
            </w:r>
          </w:p>
        </w:tc>
      </w:tr>
      <w:tr w:rsidR="13D2987C" w:rsidRPr="00F57BEE" w14:paraId="1B22FD66" w14:textId="77777777" w:rsidTr="13D2987C">
        <w:tc>
          <w:tcPr>
            <w:tcW w:w="3269" w:type="dxa"/>
          </w:tcPr>
          <w:p w14:paraId="65FCD4A7" w14:textId="77777777" w:rsidR="0015541E" w:rsidRDefault="0015541E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B0C7CC" w14:textId="6F1DD18C" w:rsidR="24C55F30" w:rsidRPr="00F57BEE" w:rsidRDefault="24C55F30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sz w:val="20"/>
                <w:szCs w:val="20"/>
              </w:rPr>
              <w:t>Evidencias de Producto:</w:t>
            </w:r>
          </w:p>
          <w:p w14:paraId="4596A126" w14:textId="77777777" w:rsidR="24C55F30" w:rsidRPr="0015541E" w:rsidRDefault="24C55F30" w:rsidP="13D2987C">
            <w:pPr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El aprendiz demuestra que sabe ejecutar una función productiva según el criterio de desempeño, </w:t>
            </w:r>
            <w:proofErr w:type="gramStart"/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de acuerdo a</w:t>
            </w:r>
            <w:proofErr w:type="gramEnd"/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 instructivos, u otros documentos, que permitan tener un referente para verificar las características que debe reunir el producto.</w:t>
            </w:r>
          </w:p>
          <w:p w14:paraId="3E3B9730" w14:textId="5B63A382" w:rsidR="24C55F30" w:rsidRPr="0015541E" w:rsidRDefault="24C55F30" w:rsidP="13D2987C">
            <w:pPr>
              <w:jc w:val="both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La construcción gramatical </w:t>
            </w:r>
            <w:r w:rsidR="75270241"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 xml:space="preserve">del indicador o variable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debe ser; Objeto + Actividad + Condición</w:t>
            </w:r>
          </w:p>
          <w:p w14:paraId="0B8499ED" w14:textId="52163BF0" w:rsidR="24C55F30" w:rsidRPr="0015541E" w:rsidRDefault="24C55F30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 xml:space="preserve">Evidencia de aprendizaje: </w:t>
            </w:r>
          </w:p>
          <w:p w14:paraId="23ED6669" w14:textId="5F9DDC83" w:rsidR="24C55F30" w:rsidRPr="0015541E" w:rsidRDefault="24C55F30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</w:pPr>
            <w:r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>Forma de entrega (Digital o Física):</w:t>
            </w:r>
          </w:p>
          <w:p w14:paraId="05120C41" w14:textId="7D041FC0" w:rsidR="13D2987C" w:rsidRPr="00F57BEE" w:rsidRDefault="24C55F30" w:rsidP="0076273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>Fecha de entrega:</w:t>
            </w:r>
          </w:p>
        </w:tc>
        <w:tc>
          <w:tcPr>
            <w:tcW w:w="3100" w:type="dxa"/>
          </w:tcPr>
          <w:p w14:paraId="18651F66" w14:textId="77777777" w:rsidR="0015541E" w:rsidRDefault="0015541E" w:rsidP="13D298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04DBE5D" w14:textId="036D6FC2" w:rsidR="13D2987C" w:rsidRPr="00F57BEE" w:rsidRDefault="0015541E" w:rsidP="0015541E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Registrar en este apartado los criterios establecidos en el PROGRAMA DE FORMACIÓN </w:t>
            </w:r>
          </w:p>
        </w:tc>
        <w:tc>
          <w:tcPr>
            <w:tcW w:w="3260" w:type="dxa"/>
          </w:tcPr>
          <w:p w14:paraId="001BEB77" w14:textId="76402041" w:rsidR="13D2987C" w:rsidRDefault="13D2987C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  <w:p w14:paraId="152251E8" w14:textId="77777777" w:rsidR="0015541E" w:rsidRPr="00F57BEE" w:rsidRDefault="0015541E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</w:p>
          <w:p w14:paraId="68D76DB8" w14:textId="3FD0470E" w:rsidR="24C55F30" w:rsidRPr="0015541E" w:rsidRDefault="24C55F30" w:rsidP="13D2987C">
            <w:pPr>
              <w:spacing w:after="0" w:line="240" w:lineRule="auto"/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5541E"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p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royecto</w:t>
            </w:r>
          </w:p>
          <w:p w14:paraId="493AF89D" w14:textId="77777777" w:rsidR="24C55F30" w:rsidRPr="00F57BEE" w:rsidRDefault="24C55F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Lista de chequeo</w:t>
            </w:r>
          </w:p>
          <w:p w14:paraId="2C65FE08" w14:textId="77777777" w:rsidR="13D2987C" w:rsidRPr="00F57BEE" w:rsidRDefault="13D2987C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D8E5852" w14:textId="3910D4C9" w:rsidR="24C55F30" w:rsidRPr="00F57BEE" w:rsidRDefault="24C55F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5541E">
              <w:rPr>
                <w:rFonts w:ascii="Arial" w:hAnsi="Arial" w:cs="Arial"/>
                <w:color w:val="000000" w:themeColor="text1"/>
                <w:sz w:val="20"/>
                <w:szCs w:val="20"/>
              </w:rPr>
              <w:t>v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aloración de producto</w:t>
            </w:r>
          </w:p>
          <w:p w14:paraId="7474B4DB" w14:textId="77777777" w:rsidR="24C55F30" w:rsidRPr="00F57BEE" w:rsidRDefault="24C55F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Lista de chequeo</w:t>
            </w:r>
          </w:p>
          <w:p w14:paraId="0DB9EE0D" w14:textId="77777777" w:rsidR="13D2987C" w:rsidRPr="00F57BEE" w:rsidRDefault="13D2987C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BD498D0" w14:textId="758A1145" w:rsidR="24C55F30" w:rsidRPr="00F57BEE" w:rsidRDefault="24C55F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Técnica:</w:t>
            </w:r>
            <w:r w:rsidRPr="00F57BE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5541E"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ordenadores gráficos</w:t>
            </w:r>
          </w:p>
          <w:p w14:paraId="7CB711D2" w14:textId="4E39D65D" w:rsidR="24C55F30" w:rsidRPr="00F57BEE" w:rsidRDefault="24C55F30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Instrumento:</w:t>
            </w:r>
            <w:r w:rsidRPr="00F57B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="0015541E" w:rsidRPr="0015541E">
              <w:rPr>
                <w:rFonts w:ascii="Arial" w:hAnsi="Arial" w:cs="Arial"/>
                <w:b/>
                <w:bCs/>
                <w:color w:val="EF47C8" w:themeColor="accent2" w:themeTint="99"/>
                <w:sz w:val="20"/>
                <w:szCs w:val="20"/>
              </w:rPr>
              <w:t>l</w:t>
            </w:r>
            <w:r w:rsidRPr="0015541E">
              <w:rPr>
                <w:rFonts w:ascii="Arial" w:hAnsi="Arial" w:cs="Arial"/>
                <w:color w:val="EF47C8" w:themeColor="accent2" w:themeTint="99"/>
                <w:sz w:val="20"/>
                <w:szCs w:val="20"/>
              </w:rPr>
              <w:t>ista de chequeo</w:t>
            </w:r>
          </w:p>
          <w:p w14:paraId="00ABB437" w14:textId="3442AA5F" w:rsidR="13D2987C" w:rsidRDefault="13D2987C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7C8EC085" w14:textId="77777777" w:rsidR="0015541E" w:rsidRPr="00F57BEE" w:rsidRDefault="0015541E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7DADC6CC" w14:textId="5CE55C12" w:rsidR="6FBDC54E" w:rsidRPr="00F57BEE" w:rsidRDefault="6FBDC54E" w:rsidP="13D2987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Indicador o variable a valorar</w:t>
            </w:r>
            <w:proofErr w:type="gramEnd"/>
            <w:r w:rsidRPr="00F57BEE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:</w:t>
            </w:r>
          </w:p>
          <w:p w14:paraId="36225B6F" w14:textId="4250F267" w:rsidR="13D2987C" w:rsidRPr="00F57BEE" w:rsidRDefault="13D2987C" w:rsidP="13D2987C">
            <w:pPr>
              <w:spacing w:after="0" w:line="24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E0E7AE3" w14:textId="30F774C4" w:rsidR="13D2987C" w:rsidRPr="00F57BEE" w:rsidRDefault="13D2987C" w:rsidP="13D2987C">
            <w:pPr>
              <w:spacing w:line="240" w:lineRule="auto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</w:pPr>
          </w:p>
        </w:tc>
      </w:tr>
    </w:tbl>
    <w:p w14:paraId="351707F4" w14:textId="77777777" w:rsidR="00B53D0D" w:rsidRPr="00F57BEE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BE2171B" w14:textId="77777777" w:rsidR="00B53D0D" w:rsidRPr="00F57BEE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lastRenderedPageBreak/>
        <w:t>5. GLOSARIO DE TÉRMINOS</w:t>
      </w:r>
    </w:p>
    <w:p w14:paraId="3B9D4AC3" w14:textId="0883A862" w:rsidR="00320CD8" w:rsidRPr="00762739" w:rsidRDefault="00320CD8" w:rsidP="00320CD8">
      <w:pPr>
        <w:jc w:val="both"/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</w:pPr>
      <w:r w:rsidRP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 xml:space="preserve">Debe incluirse los términos de referencia asociados con los resultados de aprendizaje, que permitan </w:t>
      </w:r>
      <w:r w:rsid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 xml:space="preserve">suministrar </w:t>
      </w:r>
      <w:r w:rsidRP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 xml:space="preserve">claridad </w:t>
      </w:r>
      <w:r w:rsid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 xml:space="preserve">con respecto a los </w:t>
      </w:r>
      <w:r w:rsidRP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>diferentes momentos de las actividades.</w:t>
      </w:r>
    </w:p>
    <w:p w14:paraId="1C4A0085" w14:textId="77777777" w:rsidR="00320CD8" w:rsidRPr="00762739" w:rsidRDefault="00320CD8" w:rsidP="00B53D0D">
      <w:pPr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</w:p>
    <w:p w14:paraId="5E02B473" w14:textId="698D3E76" w:rsidR="00B53D0D" w:rsidRPr="00F57BEE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t>6. REFERENTES BIB</w:t>
      </w:r>
      <w:r w:rsidR="0067315C" w:rsidRPr="00F57BEE">
        <w:rPr>
          <w:rFonts w:ascii="Arial" w:hAnsi="Arial" w:cs="Arial"/>
          <w:b/>
          <w:sz w:val="20"/>
          <w:szCs w:val="20"/>
        </w:rPr>
        <w:t>L</w:t>
      </w:r>
      <w:r w:rsidRPr="00F57BEE">
        <w:rPr>
          <w:rFonts w:ascii="Arial" w:hAnsi="Arial" w:cs="Arial"/>
          <w:b/>
          <w:sz w:val="20"/>
          <w:szCs w:val="20"/>
        </w:rPr>
        <w:t>IOGRÁFICOS</w:t>
      </w:r>
    </w:p>
    <w:p w14:paraId="28D17A38" w14:textId="526D5527" w:rsidR="00B53D0D" w:rsidRPr="00762739" w:rsidRDefault="00B53D0D" w:rsidP="00B53D0D">
      <w:pPr>
        <w:jc w:val="both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762739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Construya o cite documentos de apoyo para el desarrollo de la guía</w:t>
      </w:r>
      <w:r w:rsidR="00762739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; </w:t>
      </w:r>
      <w:r w:rsidRPr="00762739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según lo establecido en la guía de desarrollo curricular</w:t>
      </w:r>
      <w:r w:rsidR="007C4C16" w:rsidRPr="00762739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</w:t>
      </w:r>
      <w:r w:rsid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>resulta necesario</w:t>
      </w:r>
      <w:r w:rsidR="007C4C16" w:rsidRPr="00762739">
        <w:rPr>
          <w:rFonts w:ascii="Arial" w:eastAsiaTheme="minorHAnsi" w:hAnsi="Arial" w:cs="Arial"/>
          <w:b/>
          <w:bCs/>
          <w:color w:val="EF47C8" w:themeColor="accent2" w:themeTint="99"/>
          <w:sz w:val="20"/>
          <w:szCs w:val="20"/>
        </w:rPr>
        <w:t xml:space="preserve"> consultar las bases de datos y recursos bibliográficos disponibles en </w:t>
      </w:r>
      <w:hyperlink r:id="rId12" w:history="1">
        <w:r w:rsidR="007C4C16" w:rsidRPr="00762739">
          <w:rPr>
            <w:rFonts w:ascii="Arial" w:eastAsiaTheme="minorHAnsi" w:hAnsi="Arial" w:cs="Arial"/>
            <w:b/>
            <w:bCs/>
            <w:color w:val="EF47C8" w:themeColor="accent2" w:themeTint="99"/>
            <w:sz w:val="20"/>
            <w:szCs w:val="20"/>
            <w:u w:val="single"/>
          </w:rPr>
          <w:t>http://biblioteca.sena.edu.co/</w:t>
        </w:r>
      </w:hyperlink>
    </w:p>
    <w:p w14:paraId="074A730A" w14:textId="77777777" w:rsidR="007C4C16" w:rsidRPr="00F57BEE" w:rsidRDefault="007C4C16" w:rsidP="00B53D0D">
      <w:pPr>
        <w:jc w:val="both"/>
        <w:rPr>
          <w:rFonts w:ascii="Arial" w:hAnsi="Arial" w:cs="Arial"/>
          <w:color w:val="FF0000"/>
          <w:sz w:val="20"/>
          <w:szCs w:val="20"/>
        </w:rPr>
      </w:pPr>
    </w:p>
    <w:p w14:paraId="4E2BFF0E" w14:textId="77777777" w:rsidR="00B53D0D" w:rsidRPr="00F57BEE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t>7. CONTROL DEL DOCUMENTO</w:t>
      </w:r>
    </w:p>
    <w:p w14:paraId="08E48D50" w14:textId="77777777" w:rsidR="00B53D0D" w:rsidRPr="00F57BEE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F57BEE" w14:paraId="39C4EAA1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430DE5A4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072FAB89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4AD449E9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4D2450C0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053ABF2E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53D0D" w:rsidRPr="00F57BEE" w14:paraId="5B2CADCC" w14:textId="77777777" w:rsidTr="003C275C">
        <w:tc>
          <w:tcPr>
            <w:tcW w:w="1242" w:type="dxa"/>
          </w:tcPr>
          <w:p w14:paraId="5269EEB1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44F6CBBA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F266BA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14:paraId="505BC456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51" w:type="dxa"/>
          </w:tcPr>
          <w:p w14:paraId="6B87FE1E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C145056" w14:textId="77777777" w:rsidR="00B53D0D" w:rsidRPr="00F57BEE" w:rsidRDefault="00B53D0D" w:rsidP="00B53D0D">
      <w:pPr>
        <w:rPr>
          <w:rFonts w:ascii="Arial" w:hAnsi="Arial" w:cs="Arial"/>
          <w:sz w:val="20"/>
          <w:szCs w:val="20"/>
        </w:rPr>
      </w:pPr>
    </w:p>
    <w:p w14:paraId="125ADC4B" w14:textId="77777777" w:rsidR="00B53D0D" w:rsidRPr="00F57BEE" w:rsidRDefault="00B53D0D" w:rsidP="00B53D0D">
      <w:pPr>
        <w:rPr>
          <w:rFonts w:ascii="Arial" w:hAnsi="Arial" w:cs="Arial"/>
          <w:b/>
          <w:sz w:val="20"/>
          <w:szCs w:val="20"/>
        </w:rPr>
      </w:pPr>
      <w:r w:rsidRPr="00F57BEE">
        <w:rPr>
          <w:rFonts w:ascii="Arial" w:hAnsi="Arial" w:cs="Arial"/>
          <w:b/>
          <w:sz w:val="20"/>
          <w:szCs w:val="20"/>
        </w:rPr>
        <w:t xml:space="preserve">8. CONTROL DE CAMBIOS </w:t>
      </w:r>
      <w:r w:rsidRPr="00F57BEE">
        <w:rPr>
          <w:rFonts w:ascii="Arial" w:hAnsi="Arial" w:cs="Arial"/>
          <w:sz w:val="20"/>
          <w:szCs w:val="20"/>
        </w:rPr>
        <w:t>(diligenciar únicamente si realiza ajustes a la guía)</w:t>
      </w:r>
    </w:p>
    <w:p w14:paraId="42C1F60C" w14:textId="77777777" w:rsidR="00B53D0D" w:rsidRPr="00F57BEE" w:rsidRDefault="00B53D0D" w:rsidP="00B53D0D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674"/>
        <w:gridCol w:w="1550"/>
        <w:gridCol w:w="1558"/>
        <w:gridCol w:w="795"/>
        <w:gridCol w:w="1934"/>
      </w:tblGrid>
      <w:tr w:rsidR="00B53D0D" w:rsidRPr="00F57BEE" w14:paraId="3F26AF97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26090B2B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43FE3E2C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0BA3F7C1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9" w:type="dxa"/>
          </w:tcPr>
          <w:p w14:paraId="2C644B74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47" w:type="dxa"/>
          </w:tcPr>
          <w:p w14:paraId="1EAF7EA7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46" w:type="dxa"/>
          </w:tcPr>
          <w:p w14:paraId="4D9A9A85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B53D0D" w:rsidRPr="00F57BEE" w14:paraId="2339DCBC" w14:textId="77777777" w:rsidTr="003C275C">
        <w:tc>
          <w:tcPr>
            <w:tcW w:w="1242" w:type="dxa"/>
          </w:tcPr>
          <w:p w14:paraId="4A2B1470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7BEE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71BBEBB2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4DF1CA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41C267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13CBB21A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6" w:type="dxa"/>
          </w:tcPr>
          <w:p w14:paraId="087C4A45" w14:textId="77777777" w:rsidR="00B53D0D" w:rsidRPr="00F57BEE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DD5DD74" w14:textId="6AD27FCC" w:rsidR="00E85AFD" w:rsidRDefault="00E85AFD" w:rsidP="00117BFB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</w:p>
    <w:p w14:paraId="287DB756" w14:textId="449FC71F" w:rsidR="002B0F35" w:rsidRPr="002B0F35" w:rsidRDefault="002B0F35" w:rsidP="00117BFB">
      <w:pPr>
        <w:spacing w:after="0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2B0F35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Fecha de ajuste: </w:t>
      </w:r>
      <w:proofErr w:type="gramStart"/>
      <w:r w:rsidRPr="002B0F35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Junio</w:t>
      </w:r>
      <w:proofErr w:type="gramEnd"/>
      <w:r w:rsidRPr="002B0F35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 xml:space="preserve"> 23 de 2021</w:t>
      </w:r>
    </w:p>
    <w:p w14:paraId="40A6B9D7" w14:textId="6161F73E" w:rsidR="002B0F35" w:rsidRPr="002B0F35" w:rsidRDefault="002B0F35" w:rsidP="00117BFB">
      <w:pPr>
        <w:spacing w:after="0"/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</w:pPr>
      <w:r w:rsidRPr="002B0F35">
        <w:rPr>
          <w:rFonts w:ascii="Arial" w:hAnsi="Arial" w:cs="Arial"/>
          <w:b/>
          <w:bCs/>
          <w:color w:val="EF47C8" w:themeColor="accent2" w:themeTint="99"/>
          <w:sz w:val="20"/>
          <w:szCs w:val="20"/>
        </w:rPr>
        <w:t>Equipo de Formadores Regional Caldas</w:t>
      </w:r>
    </w:p>
    <w:sectPr w:rsidR="002B0F35" w:rsidRPr="002B0F35">
      <w:headerReference w:type="default" r:id="rId13"/>
      <w:footerReference w:type="default" r:id="rId14"/>
      <w:headerReference w:type="first" r:id="rId15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armen Elena Hernandez Rincon" w:date="2021-06-25T19:27:00Z" w:initials="CEHR">
    <w:p w14:paraId="7D612776" w14:textId="25444CF6" w:rsidR="002844F9" w:rsidRPr="002844F9" w:rsidRDefault="002844F9">
      <w:pPr>
        <w:pStyle w:val="Textocomentario"/>
        <w:rPr>
          <w:b/>
          <w:bCs/>
        </w:rPr>
      </w:pPr>
      <w:r>
        <w:rPr>
          <w:rStyle w:val="Refdecomentario"/>
        </w:rPr>
        <w:annotationRef/>
      </w:r>
      <w:r w:rsidRPr="002844F9">
        <w:rPr>
          <w:b/>
          <w:bCs/>
        </w:rPr>
        <w:t>En color negro: la información establecida desde el nivel nacional</w:t>
      </w:r>
      <w:r w:rsidR="00AB5222">
        <w:rPr>
          <w:b/>
          <w:bCs/>
        </w:rPr>
        <w:t xml:space="preserve">  - Guía de Desarrollo Curricular</w:t>
      </w:r>
    </w:p>
    <w:p w14:paraId="46224338" w14:textId="77777777" w:rsidR="002844F9" w:rsidRPr="002844F9" w:rsidRDefault="002844F9">
      <w:pPr>
        <w:pStyle w:val="Textocomentario"/>
        <w:rPr>
          <w:b/>
          <w:bCs/>
        </w:rPr>
      </w:pPr>
    </w:p>
    <w:p w14:paraId="679C2A8D" w14:textId="41FAA3AF" w:rsidR="002844F9" w:rsidRPr="002844F9" w:rsidRDefault="002844F9">
      <w:pPr>
        <w:pStyle w:val="Textocomentario"/>
        <w:rPr>
          <w:b/>
          <w:bCs/>
          <w:color w:val="EF47C8" w:themeColor="accent2" w:themeTint="99"/>
        </w:rPr>
      </w:pPr>
      <w:r w:rsidRPr="002844F9">
        <w:rPr>
          <w:b/>
          <w:bCs/>
          <w:color w:val="EF47C8" w:themeColor="accent2" w:themeTint="99"/>
        </w:rPr>
        <w:t>En color lila: los ajustes realizados</w:t>
      </w:r>
      <w:r w:rsidR="00AB5222">
        <w:rPr>
          <w:b/>
          <w:bCs/>
          <w:color w:val="EF47C8" w:themeColor="accent2" w:themeTint="99"/>
        </w:rPr>
        <w:t xml:space="preserve"> desde el nivel regional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9C2A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480AC91" w16cex:dateUtc="2021-06-26T0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9C2A8D" w16cid:durableId="2480AC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AF38" w14:textId="77777777" w:rsidR="00926741" w:rsidRDefault="00926741">
      <w:pPr>
        <w:spacing w:after="0" w:line="240" w:lineRule="auto"/>
      </w:pPr>
      <w:r>
        <w:separator/>
      </w:r>
    </w:p>
  </w:endnote>
  <w:endnote w:type="continuationSeparator" w:id="0">
    <w:p w14:paraId="111308F9" w14:textId="77777777" w:rsidR="00926741" w:rsidRDefault="0092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A191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0C4210D8" w14:textId="77777777" w:rsidR="007C4C16" w:rsidRPr="00B53D0D" w:rsidRDefault="007C4C16" w:rsidP="007C4C16">
    <w:pPr>
      <w:jc w:val="right"/>
    </w:pPr>
    <w:r w:rsidRPr="007C4C16">
      <w:rPr>
        <w:sz w:val="18"/>
      </w:rPr>
      <w:t xml:space="preserve"> </w:t>
    </w:r>
    <w:r w:rsidRPr="00B53D0D">
      <w:rPr>
        <w:sz w:val="18"/>
      </w:rPr>
      <w:t>GFPI-F-</w:t>
    </w:r>
    <w:r>
      <w:rPr>
        <w:sz w:val="18"/>
      </w:rPr>
      <w:t>135</w:t>
    </w:r>
    <w:r w:rsidRPr="00B53D0D">
      <w:rPr>
        <w:sz w:val="18"/>
      </w:rPr>
      <w:t xml:space="preserve"> V0</w:t>
    </w:r>
    <w:r>
      <w:rPr>
        <w:sz w:val="18"/>
      </w:rPr>
      <w:t>1</w:t>
    </w:r>
  </w:p>
  <w:p w14:paraId="5D8CE7CA" w14:textId="77777777" w:rsidR="00E85AFD" w:rsidRDefault="00E85AFD">
    <w:pPr>
      <w:pStyle w:val="Piedepgina"/>
    </w:pPr>
  </w:p>
  <w:p w14:paraId="01A50881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DC997" w14:textId="77777777" w:rsidR="00926741" w:rsidRDefault="00926741">
      <w:pPr>
        <w:spacing w:after="0" w:line="240" w:lineRule="auto"/>
      </w:pPr>
      <w:r>
        <w:separator/>
      </w:r>
    </w:p>
  </w:footnote>
  <w:footnote w:type="continuationSeparator" w:id="0">
    <w:p w14:paraId="4A13C57E" w14:textId="77777777" w:rsidR="00926741" w:rsidRDefault="0092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3E66" w14:textId="77777777" w:rsidR="00E85AFD" w:rsidRDefault="007C4C16">
    <w:pPr>
      <w:pStyle w:val="Encabezado"/>
    </w:pPr>
    <w:r>
      <w:rPr>
        <w:noProof/>
        <w:lang w:val="en-US"/>
      </w:rPr>
      <w:drawing>
        <wp:anchor distT="0" distB="0" distL="114300" distR="114300" simplePos="0" relativeHeight="251684864" behindDoc="0" locked="0" layoutInCell="1" allowOverlap="1" wp14:anchorId="0B646055" wp14:editId="24D05D18">
          <wp:simplePos x="0" y="0"/>
          <wp:positionH relativeFrom="margin">
            <wp:posOffset>2409825</wp:posOffset>
          </wp:positionH>
          <wp:positionV relativeFrom="topMargin">
            <wp:posOffset>295275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3D2987C">
      <w:rPr>
        <w:noProof/>
        <w:lang w:val="es-ES" w:eastAsia="es-ES"/>
      </w:rPr>
      <w:t xml:space="preserve"> </w:t>
    </w:r>
    <w:r w:rsidR="13D2987C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4560C118" w14:textId="77777777" w:rsidR="00E85AFD" w:rsidRDefault="00E85AFD">
    <w:pPr>
      <w:pStyle w:val="Encabezado"/>
    </w:pPr>
  </w:p>
  <w:p w14:paraId="2BDCA11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2525" w14:textId="77777777" w:rsidR="00E85AFD" w:rsidRDefault="00E85AFD">
    <w:pPr>
      <w:pStyle w:val="Encabezado"/>
      <w:rPr>
        <w:noProof/>
        <w:lang w:val="es-ES" w:eastAsia="es-ES"/>
      </w:rPr>
    </w:pPr>
  </w:p>
  <w:p w14:paraId="1B82CD8E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7E181A"/>
    <w:multiLevelType w:val="hybridMultilevel"/>
    <w:tmpl w:val="667E49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00B54"/>
    <w:multiLevelType w:val="hybridMultilevel"/>
    <w:tmpl w:val="6E760D7C"/>
    <w:lvl w:ilvl="0" w:tplc="883E5A8C">
      <w:start w:val="1"/>
      <w:numFmt w:val="decimal"/>
      <w:lvlText w:val="%1."/>
      <w:lvlJc w:val="left"/>
      <w:pPr>
        <w:ind w:left="720" w:hanging="360"/>
      </w:pPr>
    </w:lvl>
    <w:lvl w:ilvl="1" w:tplc="099857CE">
      <w:start w:val="1"/>
      <w:numFmt w:val="lowerLetter"/>
      <w:lvlText w:val="%2."/>
      <w:lvlJc w:val="left"/>
      <w:pPr>
        <w:ind w:left="1440" w:hanging="360"/>
      </w:pPr>
    </w:lvl>
    <w:lvl w:ilvl="2" w:tplc="E638A760">
      <w:start w:val="1"/>
      <w:numFmt w:val="lowerRoman"/>
      <w:lvlText w:val="%3."/>
      <w:lvlJc w:val="right"/>
      <w:pPr>
        <w:ind w:left="2160" w:hanging="180"/>
      </w:pPr>
    </w:lvl>
    <w:lvl w:ilvl="3" w:tplc="8A520474">
      <w:start w:val="1"/>
      <w:numFmt w:val="decimal"/>
      <w:lvlText w:val="%4."/>
      <w:lvlJc w:val="left"/>
      <w:pPr>
        <w:ind w:left="2880" w:hanging="360"/>
      </w:pPr>
    </w:lvl>
    <w:lvl w:ilvl="4" w:tplc="35300184">
      <w:start w:val="1"/>
      <w:numFmt w:val="lowerLetter"/>
      <w:lvlText w:val="%5."/>
      <w:lvlJc w:val="left"/>
      <w:pPr>
        <w:ind w:left="3600" w:hanging="360"/>
      </w:pPr>
    </w:lvl>
    <w:lvl w:ilvl="5" w:tplc="7B42153A">
      <w:start w:val="1"/>
      <w:numFmt w:val="lowerRoman"/>
      <w:lvlText w:val="%6."/>
      <w:lvlJc w:val="right"/>
      <w:pPr>
        <w:ind w:left="4320" w:hanging="180"/>
      </w:pPr>
    </w:lvl>
    <w:lvl w:ilvl="6" w:tplc="AC64ED10">
      <w:start w:val="1"/>
      <w:numFmt w:val="decimal"/>
      <w:lvlText w:val="%7."/>
      <w:lvlJc w:val="left"/>
      <w:pPr>
        <w:ind w:left="5040" w:hanging="360"/>
      </w:pPr>
    </w:lvl>
    <w:lvl w:ilvl="7" w:tplc="1402F092">
      <w:start w:val="1"/>
      <w:numFmt w:val="lowerLetter"/>
      <w:lvlText w:val="%8."/>
      <w:lvlJc w:val="left"/>
      <w:pPr>
        <w:ind w:left="5760" w:hanging="360"/>
      </w:pPr>
    </w:lvl>
    <w:lvl w:ilvl="8" w:tplc="AF6673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87D"/>
    <w:multiLevelType w:val="hybridMultilevel"/>
    <w:tmpl w:val="412CC586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26F7F"/>
    <w:multiLevelType w:val="hybridMultilevel"/>
    <w:tmpl w:val="3284708E"/>
    <w:lvl w:ilvl="0" w:tplc="240A0019">
      <w:start w:val="1"/>
      <w:numFmt w:val="lowerLetter"/>
      <w:lvlText w:val="%1."/>
      <w:lvlJc w:val="left"/>
      <w:pPr>
        <w:ind w:left="2149" w:hanging="360"/>
      </w:pPr>
    </w:lvl>
    <w:lvl w:ilvl="1" w:tplc="240A0019" w:tentative="1">
      <w:start w:val="1"/>
      <w:numFmt w:val="lowerLetter"/>
      <w:lvlText w:val="%2."/>
      <w:lvlJc w:val="left"/>
      <w:pPr>
        <w:ind w:left="2869" w:hanging="360"/>
      </w:pPr>
    </w:lvl>
    <w:lvl w:ilvl="2" w:tplc="240A001B" w:tentative="1">
      <w:start w:val="1"/>
      <w:numFmt w:val="lowerRoman"/>
      <w:lvlText w:val="%3."/>
      <w:lvlJc w:val="right"/>
      <w:pPr>
        <w:ind w:left="3589" w:hanging="180"/>
      </w:pPr>
    </w:lvl>
    <w:lvl w:ilvl="3" w:tplc="240A000F" w:tentative="1">
      <w:start w:val="1"/>
      <w:numFmt w:val="decimal"/>
      <w:lvlText w:val="%4."/>
      <w:lvlJc w:val="left"/>
      <w:pPr>
        <w:ind w:left="4309" w:hanging="360"/>
      </w:pPr>
    </w:lvl>
    <w:lvl w:ilvl="4" w:tplc="240A0019" w:tentative="1">
      <w:start w:val="1"/>
      <w:numFmt w:val="lowerLetter"/>
      <w:lvlText w:val="%5."/>
      <w:lvlJc w:val="left"/>
      <w:pPr>
        <w:ind w:left="5029" w:hanging="360"/>
      </w:pPr>
    </w:lvl>
    <w:lvl w:ilvl="5" w:tplc="240A001B" w:tentative="1">
      <w:start w:val="1"/>
      <w:numFmt w:val="lowerRoman"/>
      <w:lvlText w:val="%6."/>
      <w:lvlJc w:val="right"/>
      <w:pPr>
        <w:ind w:left="5749" w:hanging="180"/>
      </w:pPr>
    </w:lvl>
    <w:lvl w:ilvl="6" w:tplc="240A000F" w:tentative="1">
      <w:start w:val="1"/>
      <w:numFmt w:val="decimal"/>
      <w:lvlText w:val="%7."/>
      <w:lvlJc w:val="left"/>
      <w:pPr>
        <w:ind w:left="6469" w:hanging="360"/>
      </w:pPr>
    </w:lvl>
    <w:lvl w:ilvl="7" w:tplc="240A0019" w:tentative="1">
      <w:start w:val="1"/>
      <w:numFmt w:val="lowerLetter"/>
      <w:lvlText w:val="%8."/>
      <w:lvlJc w:val="left"/>
      <w:pPr>
        <w:ind w:left="7189" w:hanging="360"/>
      </w:pPr>
    </w:lvl>
    <w:lvl w:ilvl="8" w:tplc="24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02765"/>
    <w:multiLevelType w:val="hybridMultilevel"/>
    <w:tmpl w:val="081C8C0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50362F"/>
    <w:multiLevelType w:val="hybridMultilevel"/>
    <w:tmpl w:val="EF842C74"/>
    <w:lvl w:ilvl="0" w:tplc="240A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150EC"/>
    <w:multiLevelType w:val="hybridMultilevel"/>
    <w:tmpl w:val="9676C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CA194F"/>
    <w:multiLevelType w:val="hybridMultilevel"/>
    <w:tmpl w:val="B5E6AE3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2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31B5C"/>
    <w:multiLevelType w:val="hybridMultilevel"/>
    <w:tmpl w:val="240A0021"/>
    <w:styleLink w:val="Estilo1"/>
    <w:lvl w:ilvl="0" w:tplc="40D22D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FC267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 w:tplc="79F423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F08B4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F8A5D5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plc="CB24BB2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plc="94BECD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plc="2B78E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5F58134A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C0C2B4A"/>
    <w:multiLevelType w:val="hybridMultilevel"/>
    <w:tmpl w:val="F478407A"/>
    <w:lvl w:ilvl="0" w:tplc="79FC5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BE96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4C1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5C4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066E9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C0296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F809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7818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67228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276BB"/>
    <w:multiLevelType w:val="hybridMultilevel"/>
    <w:tmpl w:val="7BF63252"/>
    <w:lvl w:ilvl="0" w:tplc="0A1AFE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ADAE0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D5E6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40EB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AC6D7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49238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6690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98F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7C6E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11817">
    <w:abstractNumId w:val="6"/>
  </w:num>
  <w:num w:numId="2" w16cid:durableId="1092630136">
    <w:abstractNumId w:val="27"/>
  </w:num>
  <w:num w:numId="3" w16cid:durableId="1854877973">
    <w:abstractNumId w:val="28"/>
  </w:num>
  <w:num w:numId="4" w16cid:durableId="234123909">
    <w:abstractNumId w:val="25"/>
  </w:num>
  <w:num w:numId="5" w16cid:durableId="12263329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636605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5662094">
    <w:abstractNumId w:val="18"/>
  </w:num>
  <w:num w:numId="8" w16cid:durableId="2103063590">
    <w:abstractNumId w:val="19"/>
  </w:num>
  <w:num w:numId="9" w16cid:durableId="1223105780">
    <w:abstractNumId w:val="0"/>
  </w:num>
  <w:num w:numId="10" w16cid:durableId="1925646266">
    <w:abstractNumId w:val="8"/>
  </w:num>
  <w:num w:numId="11" w16cid:durableId="667903699">
    <w:abstractNumId w:val="26"/>
  </w:num>
  <w:num w:numId="12" w16cid:durableId="431440762">
    <w:abstractNumId w:val="2"/>
  </w:num>
  <w:num w:numId="13" w16cid:durableId="2076273748">
    <w:abstractNumId w:val="1"/>
  </w:num>
  <w:num w:numId="14" w16cid:durableId="606280469">
    <w:abstractNumId w:val="13"/>
  </w:num>
  <w:num w:numId="15" w16cid:durableId="1421676307">
    <w:abstractNumId w:val="16"/>
  </w:num>
  <w:num w:numId="16" w16cid:durableId="55820256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165899394">
    <w:abstractNumId w:val="30"/>
    <w:lvlOverride w:ilvl="0">
      <w:lvl w:ilvl="0" w:tplc="79FC50BE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924485293">
    <w:abstractNumId w:val="31"/>
    <w:lvlOverride w:ilvl="0">
      <w:lvl w:ilvl="0" w:tplc="0A1AFEC4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51461518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2037802389">
    <w:abstractNumId w:val="4"/>
  </w:num>
  <w:num w:numId="21" w16cid:durableId="892472043">
    <w:abstractNumId w:val="21"/>
  </w:num>
  <w:num w:numId="22" w16cid:durableId="479273442">
    <w:abstractNumId w:val="12"/>
  </w:num>
  <w:num w:numId="23" w16cid:durableId="1747454160">
    <w:abstractNumId w:val="10"/>
  </w:num>
  <w:num w:numId="24" w16cid:durableId="280308934">
    <w:abstractNumId w:val="9"/>
  </w:num>
  <w:num w:numId="25" w16cid:durableId="978073682">
    <w:abstractNumId w:val="24"/>
  </w:num>
  <w:num w:numId="26" w16cid:durableId="632684718">
    <w:abstractNumId w:val="3"/>
  </w:num>
  <w:num w:numId="27" w16cid:durableId="1828747306">
    <w:abstractNumId w:val="20"/>
  </w:num>
  <w:num w:numId="28" w16cid:durableId="1028917116">
    <w:abstractNumId w:val="7"/>
  </w:num>
  <w:num w:numId="29" w16cid:durableId="239871458">
    <w:abstractNumId w:val="11"/>
  </w:num>
  <w:num w:numId="30" w16cid:durableId="59669612">
    <w:abstractNumId w:val="14"/>
  </w:num>
  <w:num w:numId="31" w16cid:durableId="845249411">
    <w:abstractNumId w:val="17"/>
  </w:num>
  <w:num w:numId="32" w16cid:durableId="109785242">
    <w:abstractNumId w:val="5"/>
  </w:num>
  <w:num w:numId="33" w16cid:durableId="9262883">
    <w:abstractNumId w:val="15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men Elena Hernandez Rincon">
    <w15:presenceInfo w15:providerId="None" w15:userId="Carmen Elena Hernandez Rinc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77817"/>
    <w:rsid w:val="000859E1"/>
    <w:rsid w:val="000A670A"/>
    <w:rsid w:val="000D1BF8"/>
    <w:rsid w:val="00100ADE"/>
    <w:rsid w:val="00117BFB"/>
    <w:rsid w:val="00132E64"/>
    <w:rsid w:val="0013424A"/>
    <w:rsid w:val="0015541E"/>
    <w:rsid w:val="00166725"/>
    <w:rsid w:val="00182643"/>
    <w:rsid w:val="001B31A2"/>
    <w:rsid w:val="001B76E5"/>
    <w:rsid w:val="001F1D3D"/>
    <w:rsid w:val="002844F9"/>
    <w:rsid w:val="002929FB"/>
    <w:rsid w:val="002B0F35"/>
    <w:rsid w:val="002D12AD"/>
    <w:rsid w:val="002F69B1"/>
    <w:rsid w:val="0031203A"/>
    <w:rsid w:val="00320CD8"/>
    <w:rsid w:val="003232D5"/>
    <w:rsid w:val="003B2FA3"/>
    <w:rsid w:val="00400D09"/>
    <w:rsid w:val="0046455A"/>
    <w:rsid w:val="00474ECF"/>
    <w:rsid w:val="004F1FAB"/>
    <w:rsid w:val="0067315C"/>
    <w:rsid w:val="006866E9"/>
    <w:rsid w:val="006E0336"/>
    <w:rsid w:val="006E11A5"/>
    <w:rsid w:val="0071A0DB"/>
    <w:rsid w:val="0072207C"/>
    <w:rsid w:val="00762739"/>
    <w:rsid w:val="007B2BD3"/>
    <w:rsid w:val="007C4C16"/>
    <w:rsid w:val="00802A70"/>
    <w:rsid w:val="008840C0"/>
    <w:rsid w:val="008DDE9C"/>
    <w:rsid w:val="008E0C4E"/>
    <w:rsid w:val="009015A5"/>
    <w:rsid w:val="00926741"/>
    <w:rsid w:val="00967B68"/>
    <w:rsid w:val="009D3278"/>
    <w:rsid w:val="009D5C93"/>
    <w:rsid w:val="00A50DA7"/>
    <w:rsid w:val="00A60576"/>
    <w:rsid w:val="00A63563"/>
    <w:rsid w:val="00AA2F5F"/>
    <w:rsid w:val="00AA71DB"/>
    <w:rsid w:val="00AB15A6"/>
    <w:rsid w:val="00AB17FF"/>
    <w:rsid w:val="00AB5222"/>
    <w:rsid w:val="00AD59BB"/>
    <w:rsid w:val="00AE16D6"/>
    <w:rsid w:val="00AE3CD3"/>
    <w:rsid w:val="00AF5556"/>
    <w:rsid w:val="00B457AB"/>
    <w:rsid w:val="00B53D0D"/>
    <w:rsid w:val="00B7487E"/>
    <w:rsid w:val="00B82599"/>
    <w:rsid w:val="00B86243"/>
    <w:rsid w:val="00C61A45"/>
    <w:rsid w:val="00CA046A"/>
    <w:rsid w:val="00CA12C5"/>
    <w:rsid w:val="00D277E1"/>
    <w:rsid w:val="00D83F4E"/>
    <w:rsid w:val="00D9093C"/>
    <w:rsid w:val="00DC058D"/>
    <w:rsid w:val="00E13A05"/>
    <w:rsid w:val="00E1C44C"/>
    <w:rsid w:val="00E305B5"/>
    <w:rsid w:val="00E66343"/>
    <w:rsid w:val="00E85AFD"/>
    <w:rsid w:val="00EA5F52"/>
    <w:rsid w:val="00EB4A63"/>
    <w:rsid w:val="00EE3F75"/>
    <w:rsid w:val="00F57BEE"/>
    <w:rsid w:val="00F722C6"/>
    <w:rsid w:val="00F97231"/>
    <w:rsid w:val="00FB155A"/>
    <w:rsid w:val="00FE03B5"/>
    <w:rsid w:val="00FF2B35"/>
    <w:rsid w:val="018AC7BB"/>
    <w:rsid w:val="01DD19BB"/>
    <w:rsid w:val="01E84A12"/>
    <w:rsid w:val="0220A451"/>
    <w:rsid w:val="032BD3D1"/>
    <w:rsid w:val="03A228F8"/>
    <w:rsid w:val="04003CB1"/>
    <w:rsid w:val="042F39CA"/>
    <w:rsid w:val="04457109"/>
    <w:rsid w:val="045DDAB0"/>
    <w:rsid w:val="04904695"/>
    <w:rsid w:val="051478B7"/>
    <w:rsid w:val="0588D9FD"/>
    <w:rsid w:val="059C77A8"/>
    <w:rsid w:val="05E1416A"/>
    <w:rsid w:val="064DC432"/>
    <w:rsid w:val="066696BC"/>
    <w:rsid w:val="06B86C40"/>
    <w:rsid w:val="077D11CB"/>
    <w:rsid w:val="0843AFFE"/>
    <w:rsid w:val="0B3FF832"/>
    <w:rsid w:val="0B7EDBEA"/>
    <w:rsid w:val="0DD0A6CF"/>
    <w:rsid w:val="0E5C6407"/>
    <w:rsid w:val="0EFF2759"/>
    <w:rsid w:val="0F375C2B"/>
    <w:rsid w:val="0FBBBF20"/>
    <w:rsid w:val="0FE6466F"/>
    <w:rsid w:val="10DD00F3"/>
    <w:rsid w:val="122EC2CF"/>
    <w:rsid w:val="12E08C94"/>
    <w:rsid w:val="13A1F649"/>
    <w:rsid w:val="13D2987C"/>
    <w:rsid w:val="14B3285A"/>
    <w:rsid w:val="155424D3"/>
    <w:rsid w:val="15B2950B"/>
    <w:rsid w:val="15D4A422"/>
    <w:rsid w:val="16D4DBC4"/>
    <w:rsid w:val="17A508A0"/>
    <w:rsid w:val="181C31EC"/>
    <w:rsid w:val="18544FCE"/>
    <w:rsid w:val="194FFAAD"/>
    <w:rsid w:val="1962F5D2"/>
    <w:rsid w:val="1979FCC5"/>
    <w:rsid w:val="19ECC4D7"/>
    <w:rsid w:val="1AE17996"/>
    <w:rsid w:val="1B094181"/>
    <w:rsid w:val="1B931E60"/>
    <w:rsid w:val="1C7851C9"/>
    <w:rsid w:val="1CB25C3D"/>
    <w:rsid w:val="1DDA363A"/>
    <w:rsid w:val="1DF2BAFD"/>
    <w:rsid w:val="1E70F0D4"/>
    <w:rsid w:val="1EC67591"/>
    <w:rsid w:val="1F2B6D15"/>
    <w:rsid w:val="1FAC5B23"/>
    <w:rsid w:val="209FE0AD"/>
    <w:rsid w:val="20B9090A"/>
    <w:rsid w:val="210B0575"/>
    <w:rsid w:val="2254D96B"/>
    <w:rsid w:val="22786163"/>
    <w:rsid w:val="23110958"/>
    <w:rsid w:val="23610FA2"/>
    <w:rsid w:val="239C866F"/>
    <w:rsid w:val="23D7816F"/>
    <w:rsid w:val="24C55F30"/>
    <w:rsid w:val="264BF428"/>
    <w:rsid w:val="266714C3"/>
    <w:rsid w:val="26831F6F"/>
    <w:rsid w:val="26F8B506"/>
    <w:rsid w:val="2732AA29"/>
    <w:rsid w:val="2792FCCE"/>
    <w:rsid w:val="2795F97D"/>
    <w:rsid w:val="2815D455"/>
    <w:rsid w:val="28B48636"/>
    <w:rsid w:val="29719C2B"/>
    <w:rsid w:val="29858D28"/>
    <w:rsid w:val="29B8B794"/>
    <w:rsid w:val="2A10E60C"/>
    <w:rsid w:val="2A27B1DC"/>
    <w:rsid w:val="2A619FAA"/>
    <w:rsid w:val="2ACD3A2C"/>
    <w:rsid w:val="2ACE310C"/>
    <w:rsid w:val="2B203A2C"/>
    <w:rsid w:val="2B215D89"/>
    <w:rsid w:val="2B4A5729"/>
    <w:rsid w:val="2B5EED57"/>
    <w:rsid w:val="2BB027B6"/>
    <w:rsid w:val="2BF0C7C0"/>
    <w:rsid w:val="2D8C9821"/>
    <w:rsid w:val="2EDC565B"/>
    <w:rsid w:val="2F27D4D8"/>
    <w:rsid w:val="2F9DE660"/>
    <w:rsid w:val="30219474"/>
    <w:rsid w:val="30D98C6F"/>
    <w:rsid w:val="30E69961"/>
    <w:rsid w:val="30F1D479"/>
    <w:rsid w:val="313E4218"/>
    <w:rsid w:val="3176069B"/>
    <w:rsid w:val="31B7FBD6"/>
    <w:rsid w:val="31DA5C54"/>
    <w:rsid w:val="323A2C60"/>
    <w:rsid w:val="3255BD9C"/>
    <w:rsid w:val="329E8BE0"/>
    <w:rsid w:val="32F2167E"/>
    <w:rsid w:val="3340138E"/>
    <w:rsid w:val="3400DAB4"/>
    <w:rsid w:val="3448C195"/>
    <w:rsid w:val="34FAAC9F"/>
    <w:rsid w:val="35804AA2"/>
    <w:rsid w:val="35A0E227"/>
    <w:rsid w:val="36F0BE18"/>
    <w:rsid w:val="37F6295D"/>
    <w:rsid w:val="38C2CAB6"/>
    <w:rsid w:val="39D30F0A"/>
    <w:rsid w:val="3A0B907F"/>
    <w:rsid w:val="3ABB8B73"/>
    <w:rsid w:val="3AE1A329"/>
    <w:rsid w:val="3BA1BC0A"/>
    <w:rsid w:val="3BC07DAA"/>
    <w:rsid w:val="3BFA6B78"/>
    <w:rsid w:val="3CDB3F3A"/>
    <w:rsid w:val="3CDC48F1"/>
    <w:rsid w:val="3D59C9E8"/>
    <w:rsid w:val="3D963BD9"/>
    <w:rsid w:val="3E5CBFC1"/>
    <w:rsid w:val="3E884A72"/>
    <w:rsid w:val="3E92AA0D"/>
    <w:rsid w:val="3F23BE34"/>
    <w:rsid w:val="3F5BCD5E"/>
    <w:rsid w:val="3F8957F7"/>
    <w:rsid w:val="3FA7F056"/>
    <w:rsid w:val="400AF276"/>
    <w:rsid w:val="40241AD3"/>
    <w:rsid w:val="408D2F43"/>
    <w:rsid w:val="40CDDC9B"/>
    <w:rsid w:val="417A4BBA"/>
    <w:rsid w:val="41A6C2D7"/>
    <w:rsid w:val="424CF8CA"/>
    <w:rsid w:val="427F652F"/>
    <w:rsid w:val="42D5F41D"/>
    <w:rsid w:val="43429338"/>
    <w:rsid w:val="44057D5D"/>
    <w:rsid w:val="46509264"/>
    <w:rsid w:val="465B22E3"/>
    <w:rsid w:val="4753AB33"/>
    <w:rsid w:val="477948AA"/>
    <w:rsid w:val="488D5514"/>
    <w:rsid w:val="48EF7B94"/>
    <w:rsid w:val="4962F1A4"/>
    <w:rsid w:val="497FE1F6"/>
    <w:rsid w:val="49B9C242"/>
    <w:rsid w:val="4A4171AF"/>
    <w:rsid w:val="4AA3CA02"/>
    <w:rsid w:val="4BB34C3B"/>
    <w:rsid w:val="4C187CC8"/>
    <w:rsid w:val="4D66C6A4"/>
    <w:rsid w:val="4D9273A0"/>
    <w:rsid w:val="4DA8D3CE"/>
    <w:rsid w:val="4E22EE77"/>
    <w:rsid w:val="4F6D5E65"/>
    <w:rsid w:val="50145E77"/>
    <w:rsid w:val="5132B810"/>
    <w:rsid w:val="514A333A"/>
    <w:rsid w:val="51ED7B8B"/>
    <w:rsid w:val="53408D1C"/>
    <w:rsid w:val="534E40F0"/>
    <w:rsid w:val="54A8F39C"/>
    <w:rsid w:val="54DBAC5E"/>
    <w:rsid w:val="5582E18A"/>
    <w:rsid w:val="558B9763"/>
    <w:rsid w:val="55C01EA0"/>
    <w:rsid w:val="562DD809"/>
    <w:rsid w:val="5665B305"/>
    <w:rsid w:val="572767C4"/>
    <w:rsid w:val="5807DB03"/>
    <w:rsid w:val="58A5EF9A"/>
    <w:rsid w:val="594B385D"/>
    <w:rsid w:val="59658114"/>
    <w:rsid w:val="59B0059F"/>
    <w:rsid w:val="5A0A4623"/>
    <w:rsid w:val="5A39DE7E"/>
    <w:rsid w:val="5B0FE2F3"/>
    <w:rsid w:val="5B8322FA"/>
    <w:rsid w:val="5BF6CEEF"/>
    <w:rsid w:val="5C19DB24"/>
    <w:rsid w:val="5CCF28EA"/>
    <w:rsid w:val="5D598339"/>
    <w:rsid w:val="5E125AD4"/>
    <w:rsid w:val="5EB3AB17"/>
    <w:rsid w:val="5F2DDFDE"/>
    <w:rsid w:val="5F546F05"/>
    <w:rsid w:val="5FC09D12"/>
    <w:rsid w:val="6038EE64"/>
    <w:rsid w:val="60A074E2"/>
    <w:rsid w:val="6119C226"/>
    <w:rsid w:val="61D09F1C"/>
    <w:rsid w:val="61D4BEC5"/>
    <w:rsid w:val="63759222"/>
    <w:rsid w:val="63EE7683"/>
    <w:rsid w:val="645D947E"/>
    <w:rsid w:val="651CF84E"/>
    <w:rsid w:val="651D6888"/>
    <w:rsid w:val="653DE5F8"/>
    <w:rsid w:val="65E9156A"/>
    <w:rsid w:val="65ED3349"/>
    <w:rsid w:val="6646E798"/>
    <w:rsid w:val="66BEBCFC"/>
    <w:rsid w:val="68549910"/>
    <w:rsid w:val="6855094A"/>
    <w:rsid w:val="69B1FE47"/>
    <w:rsid w:val="6A03B2B1"/>
    <w:rsid w:val="6E06799A"/>
    <w:rsid w:val="6E34F583"/>
    <w:rsid w:val="6E9B1D30"/>
    <w:rsid w:val="6EBAFC82"/>
    <w:rsid w:val="6F508AF9"/>
    <w:rsid w:val="6FA15FEA"/>
    <w:rsid w:val="6FBDC54E"/>
    <w:rsid w:val="7056FFB4"/>
    <w:rsid w:val="70C3029C"/>
    <w:rsid w:val="71101623"/>
    <w:rsid w:val="713D304B"/>
    <w:rsid w:val="718EAE58"/>
    <w:rsid w:val="71D61BE3"/>
    <w:rsid w:val="72ACA53A"/>
    <w:rsid w:val="72DF6DAC"/>
    <w:rsid w:val="72FC4B3B"/>
    <w:rsid w:val="73390628"/>
    <w:rsid w:val="7352DD2C"/>
    <w:rsid w:val="75270241"/>
    <w:rsid w:val="75422148"/>
    <w:rsid w:val="7546D1AF"/>
    <w:rsid w:val="75E873E1"/>
    <w:rsid w:val="76118B7F"/>
    <w:rsid w:val="761C512F"/>
    <w:rsid w:val="76219961"/>
    <w:rsid w:val="7633EBFD"/>
    <w:rsid w:val="76C2D10E"/>
    <w:rsid w:val="76D6D9FF"/>
    <w:rsid w:val="76DDF1A9"/>
    <w:rsid w:val="76F77B38"/>
    <w:rsid w:val="770F8D4A"/>
    <w:rsid w:val="78B5686A"/>
    <w:rsid w:val="7AC58D5F"/>
    <w:rsid w:val="7BB75719"/>
    <w:rsid w:val="7CA32D81"/>
    <w:rsid w:val="7DB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7E5E24BB"/>
  <w15:docId w15:val="{F1D06EF3-7C29-4AD0-897D-391EE6A6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1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blioteca.sena.edu.co/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117A3D-4ED2-4619-BFD7-DDBD50C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1</TotalTime>
  <Pages>6</Pages>
  <Words>1762</Words>
  <Characters>9694</Characters>
  <Application>Microsoft Office Word</Application>
  <DocSecurity>0</DocSecurity>
  <Lines>80</Lines>
  <Paragraphs>22</Paragraphs>
  <ScaleCrop>false</ScaleCrop>
  <Company>Toshiba</Company>
  <LinksUpToDate>false</LinksUpToDate>
  <CharactersWithSpaces>11434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Carmen Elena Hernandez Rincon</cp:lastModifiedBy>
  <cp:revision>2</cp:revision>
  <cp:lastPrinted>2016-06-08T15:42:00Z</cp:lastPrinted>
  <dcterms:created xsi:type="dcterms:W3CDTF">2024-06-06T17:59:00Z</dcterms:created>
  <dcterms:modified xsi:type="dcterms:W3CDTF">2024-06-06T17:59:00Z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2022-09-15T22:34:28Z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a08e0065-c936-406b-acc5-531c9c4af331</vt:lpwstr>
  </property>
  <property fmtid="{D5CDD505-2E9C-101B-9397-08002B2CF9AE}" pid="8" name="MSIP_Label_1299739c-ad3d-4908-806e-4d91151a6e13_ContentBits">
    <vt:lpwstr>0</vt:lpwstr>
  </property>
</Properties>
</file>